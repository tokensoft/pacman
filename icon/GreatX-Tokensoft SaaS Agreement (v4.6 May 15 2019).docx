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74E94" w14:textId="77777777" w:rsidR="0087653C" w:rsidRDefault="00D80830" w:rsidP="00BB4337">
      <w:pPr>
        <w:spacing w:after="240"/>
        <w:jc w:val="center"/>
        <w:rPr>
          <w:b/>
          <w:bCs/>
          <w:sz w:val="20"/>
          <w:szCs w:val="20"/>
        </w:rPr>
      </w:pPr>
      <w:r w:rsidRPr="00BB4337">
        <w:rPr>
          <w:b/>
          <w:sz w:val="20"/>
        </w:rPr>
        <w:t>MASTER SOFTWARE AND SERVICES AGREEMENT</w:t>
      </w:r>
      <w:r>
        <w:rPr>
          <w:b/>
          <w:bCs/>
          <w:sz w:val="20"/>
          <w:szCs w:val="20"/>
        </w:rPr>
        <w:t xml:space="preserve"> </w:t>
      </w:r>
    </w:p>
    <w:p w14:paraId="555E33DE" w14:textId="77777777" w:rsidR="0087653C" w:rsidRDefault="00D80830" w:rsidP="00BB4337">
      <w:pPr>
        <w:spacing w:after="240"/>
        <w:jc w:val="center"/>
        <w:rPr>
          <w:b/>
          <w:bCs/>
          <w:sz w:val="20"/>
          <w:szCs w:val="20"/>
        </w:rPr>
      </w:pPr>
      <w:r w:rsidRPr="00BB4337">
        <w:rPr>
          <w:b/>
          <w:sz w:val="20"/>
        </w:rPr>
        <w:t>ORDER FORM</w:t>
      </w:r>
    </w:p>
    <w:tbl>
      <w:tblPr>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340"/>
        <w:gridCol w:w="4060"/>
        <w:gridCol w:w="1215"/>
        <w:gridCol w:w="4185"/>
      </w:tblGrid>
      <w:tr w:rsidR="0087653C" w14:paraId="76781578" w14:textId="77777777" w:rsidTr="00BB4337">
        <w:trPr>
          <w:jc w:val="center"/>
        </w:trPr>
        <w:tc>
          <w:tcPr>
            <w:tcW w:w="10800" w:type="dxa"/>
            <w:gridSpan w:val="4"/>
            <w:shd w:val="clear" w:color="auto" w:fill="CCCCCC"/>
            <w:tcMar>
              <w:top w:w="100" w:type="dxa"/>
              <w:left w:w="100" w:type="dxa"/>
              <w:bottom w:w="100" w:type="dxa"/>
              <w:right w:w="100" w:type="dxa"/>
            </w:tcMar>
          </w:tcPr>
          <w:p w14:paraId="19F8BD05" w14:textId="77777777" w:rsidR="0087653C" w:rsidRPr="00BB4337" w:rsidRDefault="00D80830" w:rsidP="00BB4337">
            <w:pPr>
              <w:widowControl w:val="0"/>
              <w:jc w:val="both"/>
              <w:rPr>
                <w:sz w:val="20"/>
              </w:rPr>
            </w:pPr>
            <w:r>
              <w:rPr>
                <w:b/>
                <w:bCs/>
                <w:sz w:val="20"/>
                <w:szCs w:val="20"/>
              </w:rPr>
              <w:t>Customer:</w:t>
            </w:r>
            <w:r>
              <w:rPr>
                <w:sz w:val="20"/>
                <w:szCs w:val="20"/>
              </w:rPr>
              <w:t xml:space="preserve">  </w:t>
            </w:r>
          </w:p>
        </w:tc>
      </w:tr>
      <w:tr w:rsidR="00BB4337" w14:paraId="3A882C0C" w14:textId="77777777" w:rsidTr="00BB4337">
        <w:trPr>
          <w:jc w:val="center"/>
        </w:trPr>
        <w:tc>
          <w:tcPr>
            <w:tcW w:w="1340" w:type="dxa"/>
            <w:shd w:val="clear" w:color="auto" w:fill="auto"/>
            <w:tcMar>
              <w:top w:w="100" w:type="dxa"/>
              <w:left w:w="100" w:type="dxa"/>
              <w:bottom w:w="100" w:type="dxa"/>
              <w:right w:w="100" w:type="dxa"/>
            </w:tcMar>
          </w:tcPr>
          <w:p w14:paraId="77DCA6AF" w14:textId="77777777" w:rsidR="0087653C" w:rsidRPr="00BB4337" w:rsidRDefault="00D80830" w:rsidP="00BB4337">
            <w:pPr>
              <w:widowControl w:val="0"/>
              <w:jc w:val="both"/>
              <w:rPr>
                <w:b/>
                <w:sz w:val="20"/>
              </w:rPr>
            </w:pPr>
            <w:r>
              <w:rPr>
                <w:b/>
                <w:bCs/>
                <w:sz w:val="20"/>
                <w:szCs w:val="20"/>
              </w:rPr>
              <w:t>Legal Name</w:t>
            </w:r>
          </w:p>
        </w:tc>
        <w:tc>
          <w:tcPr>
            <w:tcW w:w="4060" w:type="dxa"/>
            <w:shd w:val="clear" w:color="auto" w:fill="auto"/>
            <w:tcMar>
              <w:top w:w="100" w:type="dxa"/>
              <w:left w:w="100" w:type="dxa"/>
              <w:bottom w:w="100" w:type="dxa"/>
              <w:right w:w="100" w:type="dxa"/>
            </w:tcMar>
          </w:tcPr>
          <w:p w14:paraId="66F37EC8" w14:textId="420524E0" w:rsidR="0087653C" w:rsidRPr="00BB4337" w:rsidRDefault="00FD714D" w:rsidP="00BB4337">
            <w:pPr>
              <w:widowControl w:val="0"/>
              <w:jc w:val="both"/>
              <w:rPr>
                <w:sz w:val="20"/>
              </w:rPr>
            </w:pPr>
            <w:proofErr w:type="spellStart"/>
            <w:r w:rsidRPr="00FD714D">
              <w:rPr>
                <w:sz w:val="20"/>
                <w:szCs w:val="20"/>
              </w:rPr>
              <w:t>Gith</w:t>
            </w:r>
            <w:proofErr w:type="spellEnd"/>
            <w:r w:rsidRPr="00FD714D">
              <w:rPr>
                <w:sz w:val="20"/>
                <w:szCs w:val="20"/>
              </w:rPr>
              <w:t xml:space="preserve"> Global Holdings (dba </w:t>
            </w:r>
            <w:proofErr w:type="spellStart"/>
            <w:r w:rsidRPr="00FD714D">
              <w:rPr>
                <w:sz w:val="20"/>
                <w:szCs w:val="20"/>
              </w:rPr>
              <w:t>GreatX</w:t>
            </w:r>
            <w:proofErr w:type="spellEnd"/>
            <w:r w:rsidRPr="00FD714D">
              <w:rPr>
                <w:sz w:val="20"/>
                <w:szCs w:val="20"/>
              </w:rPr>
              <w:t>)</w:t>
            </w:r>
          </w:p>
        </w:tc>
        <w:tc>
          <w:tcPr>
            <w:tcW w:w="1215" w:type="dxa"/>
            <w:shd w:val="clear" w:color="auto" w:fill="auto"/>
            <w:tcMar>
              <w:top w:w="100" w:type="dxa"/>
              <w:left w:w="100" w:type="dxa"/>
              <w:bottom w:w="100" w:type="dxa"/>
              <w:right w:w="100" w:type="dxa"/>
            </w:tcMar>
          </w:tcPr>
          <w:p w14:paraId="2653BE90" w14:textId="77777777" w:rsidR="0087653C" w:rsidRPr="00BB4337" w:rsidRDefault="00D80830" w:rsidP="00BB4337">
            <w:pPr>
              <w:widowControl w:val="0"/>
              <w:pBdr>
                <w:top w:val="nil"/>
                <w:left w:val="nil"/>
                <w:bottom w:val="nil"/>
                <w:right w:val="nil"/>
                <w:between w:val="nil"/>
              </w:pBdr>
              <w:jc w:val="both"/>
              <w:rPr>
                <w:b/>
                <w:sz w:val="20"/>
              </w:rPr>
            </w:pPr>
            <w:r>
              <w:rPr>
                <w:b/>
                <w:bCs/>
                <w:sz w:val="20"/>
                <w:szCs w:val="20"/>
              </w:rPr>
              <w:t>Contact</w:t>
            </w:r>
          </w:p>
        </w:tc>
        <w:tc>
          <w:tcPr>
            <w:tcW w:w="4185" w:type="dxa"/>
            <w:shd w:val="clear" w:color="auto" w:fill="auto"/>
            <w:tcMar>
              <w:top w:w="100" w:type="dxa"/>
              <w:left w:w="100" w:type="dxa"/>
              <w:bottom w:w="100" w:type="dxa"/>
              <w:right w:w="100" w:type="dxa"/>
            </w:tcMar>
          </w:tcPr>
          <w:p w14:paraId="75C2501C" w14:textId="77777777" w:rsidR="0087653C" w:rsidRPr="00BB4337" w:rsidRDefault="0087653C" w:rsidP="00BB4337">
            <w:pPr>
              <w:widowControl w:val="0"/>
              <w:pBdr>
                <w:top w:val="nil"/>
                <w:left w:val="nil"/>
                <w:bottom w:val="nil"/>
                <w:right w:val="nil"/>
                <w:between w:val="nil"/>
              </w:pBdr>
              <w:jc w:val="both"/>
              <w:rPr>
                <w:b/>
                <w:sz w:val="20"/>
              </w:rPr>
            </w:pPr>
          </w:p>
        </w:tc>
      </w:tr>
      <w:tr w:rsidR="00BB4337" w14:paraId="5B19BD00" w14:textId="77777777" w:rsidTr="00BB4337">
        <w:trPr>
          <w:jc w:val="center"/>
        </w:trPr>
        <w:tc>
          <w:tcPr>
            <w:tcW w:w="1340" w:type="dxa"/>
            <w:shd w:val="clear" w:color="auto" w:fill="auto"/>
            <w:tcMar>
              <w:top w:w="100" w:type="dxa"/>
              <w:left w:w="100" w:type="dxa"/>
              <w:bottom w:w="100" w:type="dxa"/>
              <w:right w:w="100" w:type="dxa"/>
            </w:tcMar>
          </w:tcPr>
          <w:p w14:paraId="150E952A" w14:textId="77777777" w:rsidR="0087653C" w:rsidRPr="00BB4337" w:rsidRDefault="00D80830" w:rsidP="00BB4337">
            <w:pPr>
              <w:spacing w:line="276" w:lineRule="auto"/>
              <w:jc w:val="both"/>
              <w:rPr>
                <w:b/>
                <w:sz w:val="20"/>
              </w:rPr>
            </w:pPr>
            <w:r>
              <w:rPr>
                <w:b/>
                <w:bCs/>
                <w:sz w:val="20"/>
                <w:szCs w:val="20"/>
              </w:rPr>
              <w:t>DBA Name</w:t>
            </w:r>
          </w:p>
        </w:tc>
        <w:tc>
          <w:tcPr>
            <w:tcW w:w="4060" w:type="dxa"/>
            <w:shd w:val="clear" w:color="auto" w:fill="auto"/>
            <w:tcMar>
              <w:top w:w="100" w:type="dxa"/>
              <w:left w:w="100" w:type="dxa"/>
              <w:bottom w:w="100" w:type="dxa"/>
              <w:right w:w="100" w:type="dxa"/>
            </w:tcMar>
          </w:tcPr>
          <w:p w14:paraId="6B7D26B3" w14:textId="77777777" w:rsidR="0087653C" w:rsidRPr="00BB4337" w:rsidRDefault="0087653C" w:rsidP="00BB4337">
            <w:pPr>
              <w:widowControl w:val="0"/>
              <w:jc w:val="both"/>
              <w:rPr>
                <w:sz w:val="20"/>
              </w:rPr>
            </w:pPr>
          </w:p>
        </w:tc>
        <w:tc>
          <w:tcPr>
            <w:tcW w:w="1215" w:type="dxa"/>
            <w:shd w:val="clear" w:color="auto" w:fill="auto"/>
            <w:tcMar>
              <w:top w:w="100" w:type="dxa"/>
              <w:left w:w="100" w:type="dxa"/>
              <w:bottom w:w="100" w:type="dxa"/>
              <w:right w:w="100" w:type="dxa"/>
            </w:tcMar>
          </w:tcPr>
          <w:p w14:paraId="3B4294F1" w14:textId="77777777" w:rsidR="0087653C" w:rsidRPr="00BB4337" w:rsidRDefault="00D80830" w:rsidP="00BB4337">
            <w:pPr>
              <w:widowControl w:val="0"/>
              <w:pBdr>
                <w:top w:val="nil"/>
                <w:left w:val="nil"/>
                <w:bottom w:val="nil"/>
                <w:right w:val="nil"/>
                <w:between w:val="nil"/>
              </w:pBdr>
              <w:jc w:val="both"/>
              <w:rPr>
                <w:b/>
                <w:sz w:val="20"/>
              </w:rPr>
            </w:pPr>
            <w:r>
              <w:rPr>
                <w:b/>
                <w:bCs/>
                <w:sz w:val="20"/>
                <w:szCs w:val="20"/>
              </w:rPr>
              <w:t>Phone</w:t>
            </w:r>
          </w:p>
        </w:tc>
        <w:tc>
          <w:tcPr>
            <w:tcW w:w="4185" w:type="dxa"/>
            <w:shd w:val="clear" w:color="auto" w:fill="auto"/>
            <w:tcMar>
              <w:top w:w="100" w:type="dxa"/>
              <w:left w:w="100" w:type="dxa"/>
              <w:bottom w:w="100" w:type="dxa"/>
              <w:right w:w="100" w:type="dxa"/>
            </w:tcMar>
          </w:tcPr>
          <w:p w14:paraId="0458BB65" w14:textId="77777777" w:rsidR="0087653C" w:rsidRPr="00BB4337" w:rsidRDefault="0087653C" w:rsidP="00BB4337">
            <w:pPr>
              <w:widowControl w:val="0"/>
              <w:pBdr>
                <w:top w:val="nil"/>
                <w:left w:val="nil"/>
                <w:bottom w:val="nil"/>
                <w:right w:val="nil"/>
                <w:between w:val="nil"/>
              </w:pBdr>
              <w:jc w:val="both"/>
              <w:rPr>
                <w:b/>
                <w:sz w:val="20"/>
              </w:rPr>
            </w:pPr>
          </w:p>
        </w:tc>
      </w:tr>
      <w:tr w:rsidR="00BB4337" w14:paraId="3BB29503" w14:textId="77777777" w:rsidTr="00BB4337">
        <w:trPr>
          <w:trHeight w:val="400"/>
          <w:jc w:val="center"/>
        </w:trPr>
        <w:tc>
          <w:tcPr>
            <w:tcW w:w="1340" w:type="dxa"/>
            <w:vMerge w:val="restart"/>
            <w:shd w:val="clear" w:color="auto" w:fill="auto"/>
            <w:tcMar>
              <w:top w:w="100" w:type="dxa"/>
              <w:left w:w="100" w:type="dxa"/>
              <w:bottom w:w="100" w:type="dxa"/>
              <w:right w:w="100" w:type="dxa"/>
            </w:tcMar>
          </w:tcPr>
          <w:p w14:paraId="05748265" w14:textId="77777777" w:rsidR="0087653C" w:rsidRPr="00BB4337" w:rsidRDefault="00D80830" w:rsidP="00BB4337">
            <w:pPr>
              <w:widowControl w:val="0"/>
              <w:jc w:val="both"/>
              <w:rPr>
                <w:b/>
                <w:sz w:val="20"/>
              </w:rPr>
            </w:pPr>
            <w:r>
              <w:rPr>
                <w:b/>
                <w:bCs/>
                <w:sz w:val="20"/>
                <w:szCs w:val="20"/>
              </w:rPr>
              <w:t>Address</w:t>
            </w:r>
          </w:p>
        </w:tc>
        <w:tc>
          <w:tcPr>
            <w:tcW w:w="4060" w:type="dxa"/>
            <w:shd w:val="clear" w:color="auto" w:fill="auto"/>
            <w:tcMar>
              <w:top w:w="100" w:type="dxa"/>
              <w:left w:w="100" w:type="dxa"/>
              <w:bottom w:w="100" w:type="dxa"/>
              <w:right w:w="100" w:type="dxa"/>
            </w:tcMar>
          </w:tcPr>
          <w:p w14:paraId="61BB048D" w14:textId="77777777" w:rsidR="0087653C" w:rsidRPr="00BB4337" w:rsidRDefault="0087653C" w:rsidP="00BB4337">
            <w:pPr>
              <w:widowControl w:val="0"/>
              <w:jc w:val="both"/>
              <w:rPr>
                <w:sz w:val="20"/>
              </w:rPr>
            </w:pPr>
          </w:p>
        </w:tc>
        <w:tc>
          <w:tcPr>
            <w:tcW w:w="1215" w:type="dxa"/>
            <w:shd w:val="clear" w:color="auto" w:fill="auto"/>
            <w:tcMar>
              <w:top w:w="100" w:type="dxa"/>
              <w:left w:w="100" w:type="dxa"/>
              <w:bottom w:w="100" w:type="dxa"/>
              <w:right w:w="100" w:type="dxa"/>
            </w:tcMar>
          </w:tcPr>
          <w:p w14:paraId="5EAA8756" w14:textId="77777777" w:rsidR="0087653C" w:rsidRPr="00BB4337" w:rsidRDefault="00D80830" w:rsidP="00BB4337">
            <w:pPr>
              <w:widowControl w:val="0"/>
              <w:pBdr>
                <w:top w:val="nil"/>
                <w:left w:val="nil"/>
                <w:bottom w:val="nil"/>
                <w:right w:val="nil"/>
                <w:between w:val="nil"/>
              </w:pBdr>
              <w:jc w:val="both"/>
              <w:rPr>
                <w:b/>
                <w:sz w:val="20"/>
              </w:rPr>
            </w:pPr>
            <w:r>
              <w:rPr>
                <w:b/>
                <w:bCs/>
                <w:sz w:val="20"/>
                <w:szCs w:val="20"/>
              </w:rPr>
              <w:t>Email</w:t>
            </w:r>
          </w:p>
        </w:tc>
        <w:tc>
          <w:tcPr>
            <w:tcW w:w="4185" w:type="dxa"/>
            <w:shd w:val="clear" w:color="auto" w:fill="auto"/>
            <w:tcMar>
              <w:top w:w="100" w:type="dxa"/>
              <w:left w:w="100" w:type="dxa"/>
              <w:bottom w:w="100" w:type="dxa"/>
              <w:right w:w="100" w:type="dxa"/>
            </w:tcMar>
          </w:tcPr>
          <w:p w14:paraId="4F16E095" w14:textId="77777777" w:rsidR="0087653C" w:rsidRPr="00BB4337" w:rsidRDefault="0087653C" w:rsidP="00BB4337">
            <w:pPr>
              <w:widowControl w:val="0"/>
              <w:pBdr>
                <w:top w:val="nil"/>
                <w:left w:val="nil"/>
                <w:bottom w:val="nil"/>
                <w:right w:val="nil"/>
                <w:between w:val="nil"/>
              </w:pBdr>
              <w:jc w:val="both"/>
              <w:rPr>
                <w:b/>
                <w:sz w:val="20"/>
              </w:rPr>
            </w:pPr>
          </w:p>
        </w:tc>
      </w:tr>
      <w:tr w:rsidR="00BB4337" w14:paraId="4E0814CE" w14:textId="77777777" w:rsidTr="00BB4337">
        <w:trPr>
          <w:trHeight w:val="400"/>
          <w:jc w:val="center"/>
        </w:trPr>
        <w:tc>
          <w:tcPr>
            <w:tcW w:w="1340" w:type="dxa"/>
            <w:vMerge/>
            <w:shd w:val="clear" w:color="auto" w:fill="auto"/>
            <w:tcMar>
              <w:top w:w="100" w:type="dxa"/>
              <w:left w:w="100" w:type="dxa"/>
              <w:bottom w:w="100" w:type="dxa"/>
              <w:right w:w="100" w:type="dxa"/>
            </w:tcMar>
          </w:tcPr>
          <w:p w14:paraId="4D0B689C" w14:textId="77777777" w:rsidR="0087653C" w:rsidRPr="00BB4337" w:rsidRDefault="0087653C" w:rsidP="00BB4337">
            <w:pPr>
              <w:widowControl w:val="0"/>
              <w:pBdr>
                <w:top w:val="nil"/>
                <w:left w:val="nil"/>
                <w:bottom w:val="nil"/>
                <w:right w:val="nil"/>
                <w:between w:val="nil"/>
              </w:pBdr>
              <w:jc w:val="both"/>
              <w:rPr>
                <w:b/>
                <w:sz w:val="20"/>
              </w:rPr>
            </w:pPr>
          </w:p>
        </w:tc>
        <w:tc>
          <w:tcPr>
            <w:tcW w:w="4060" w:type="dxa"/>
            <w:shd w:val="clear" w:color="auto" w:fill="auto"/>
            <w:tcMar>
              <w:top w:w="100" w:type="dxa"/>
              <w:left w:w="100" w:type="dxa"/>
              <w:bottom w:w="100" w:type="dxa"/>
              <w:right w:w="100" w:type="dxa"/>
            </w:tcMar>
          </w:tcPr>
          <w:p w14:paraId="49B8FE51" w14:textId="77777777" w:rsidR="0087653C" w:rsidRPr="00BB4337" w:rsidRDefault="0087653C" w:rsidP="00BB4337">
            <w:pPr>
              <w:widowControl w:val="0"/>
              <w:pBdr>
                <w:top w:val="nil"/>
                <w:left w:val="nil"/>
                <w:bottom w:val="nil"/>
                <w:right w:val="nil"/>
                <w:between w:val="nil"/>
              </w:pBdr>
              <w:jc w:val="both"/>
              <w:rPr>
                <w:b/>
                <w:sz w:val="20"/>
              </w:rPr>
            </w:pPr>
          </w:p>
        </w:tc>
        <w:tc>
          <w:tcPr>
            <w:tcW w:w="1215" w:type="dxa"/>
            <w:shd w:val="clear" w:color="auto" w:fill="auto"/>
            <w:tcMar>
              <w:top w:w="100" w:type="dxa"/>
              <w:left w:w="100" w:type="dxa"/>
              <w:bottom w:w="100" w:type="dxa"/>
              <w:right w:w="100" w:type="dxa"/>
            </w:tcMar>
          </w:tcPr>
          <w:p w14:paraId="59013481" w14:textId="77777777" w:rsidR="0087653C" w:rsidRPr="00BB4337" w:rsidRDefault="00D80830" w:rsidP="00BB4337">
            <w:pPr>
              <w:widowControl w:val="0"/>
              <w:pBdr>
                <w:top w:val="nil"/>
                <w:left w:val="nil"/>
                <w:bottom w:val="nil"/>
                <w:right w:val="nil"/>
                <w:between w:val="nil"/>
              </w:pBdr>
              <w:jc w:val="both"/>
              <w:rPr>
                <w:b/>
                <w:sz w:val="20"/>
              </w:rPr>
            </w:pPr>
            <w:r>
              <w:rPr>
                <w:b/>
                <w:bCs/>
                <w:sz w:val="20"/>
                <w:szCs w:val="20"/>
              </w:rPr>
              <w:t xml:space="preserve">Website </w:t>
            </w:r>
          </w:p>
        </w:tc>
        <w:tc>
          <w:tcPr>
            <w:tcW w:w="4185" w:type="dxa"/>
            <w:shd w:val="clear" w:color="auto" w:fill="auto"/>
            <w:tcMar>
              <w:top w:w="100" w:type="dxa"/>
              <w:left w:w="100" w:type="dxa"/>
              <w:bottom w:w="100" w:type="dxa"/>
              <w:right w:w="100" w:type="dxa"/>
            </w:tcMar>
          </w:tcPr>
          <w:p w14:paraId="1E4812DB" w14:textId="77777777" w:rsidR="0087653C" w:rsidRPr="00BB4337" w:rsidRDefault="0087653C" w:rsidP="00BB4337">
            <w:pPr>
              <w:widowControl w:val="0"/>
              <w:pBdr>
                <w:top w:val="nil"/>
                <w:left w:val="nil"/>
                <w:bottom w:val="nil"/>
                <w:right w:val="nil"/>
                <w:between w:val="nil"/>
              </w:pBdr>
              <w:jc w:val="both"/>
              <w:rPr>
                <w:b/>
                <w:sz w:val="20"/>
              </w:rPr>
            </w:pPr>
          </w:p>
        </w:tc>
      </w:tr>
    </w:tbl>
    <w:p w14:paraId="2712F3FC" w14:textId="77777777" w:rsidR="0087653C" w:rsidRDefault="0087653C" w:rsidP="00BB4337">
      <w:pPr>
        <w:pBdr>
          <w:top w:val="nil"/>
          <w:left w:val="nil"/>
          <w:bottom w:val="nil"/>
          <w:right w:val="nil"/>
          <w:between w:val="nil"/>
        </w:pBdr>
        <w:rPr>
          <w:b/>
          <w:bCs/>
          <w:sz w:val="20"/>
          <w:szCs w:val="20"/>
        </w:rPr>
      </w:pPr>
    </w:p>
    <w:p w14:paraId="1D26D986" w14:textId="77777777" w:rsidR="0087653C" w:rsidRDefault="0087653C">
      <w:pPr>
        <w:pStyle w:val="Body"/>
        <w:rPr>
          <w:b/>
          <w:bCs/>
        </w:rPr>
      </w:pPr>
    </w:p>
    <w:tbl>
      <w:tblPr>
        <w:tblW w:w="1080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0800"/>
      </w:tblGrid>
      <w:tr w:rsidR="0087653C" w14:paraId="4EF5FB75" w14:textId="77777777" w:rsidTr="00BB4337">
        <w:trPr>
          <w:trHeight w:val="400"/>
        </w:trPr>
        <w:tc>
          <w:tcPr>
            <w:tcW w:w="10800" w:type="dxa"/>
            <w:tcMar>
              <w:top w:w="100" w:type="dxa"/>
              <w:left w:w="100" w:type="dxa"/>
              <w:bottom w:w="100" w:type="dxa"/>
              <w:right w:w="100" w:type="dxa"/>
            </w:tcMar>
          </w:tcPr>
          <w:p w14:paraId="7673AE63" w14:textId="4C116FAD" w:rsidR="0087653C" w:rsidRPr="00BB4337" w:rsidRDefault="00D80830" w:rsidP="00BB4337">
            <w:pPr>
              <w:widowControl w:val="0"/>
              <w:pBdr>
                <w:top w:val="nil"/>
                <w:left w:val="nil"/>
                <w:bottom w:val="nil"/>
                <w:right w:val="nil"/>
                <w:between w:val="nil"/>
              </w:pBdr>
              <w:jc w:val="both"/>
              <w:rPr>
                <w:b/>
                <w:sz w:val="20"/>
              </w:rPr>
            </w:pPr>
            <w:r>
              <w:rPr>
                <w:b/>
                <w:bCs/>
                <w:sz w:val="20"/>
                <w:szCs w:val="20"/>
              </w:rPr>
              <w:t>Implementation Services</w:t>
            </w:r>
            <w:r>
              <w:rPr>
                <w:sz w:val="20"/>
                <w:szCs w:val="20"/>
              </w:rPr>
              <w:t xml:space="preserve">:  Company will use commercially reasonable efforts to provide Customer the Implementation Services described in the SOW, and Customer shall pay Company the Implementation Fees in accordance with the terms herein.  Prior to Platform Launch Date, Key Ceremony, or Smart Contract </w:t>
            </w:r>
            <w:r w:rsidR="004843B0">
              <w:rPr>
                <w:sz w:val="20"/>
                <w:szCs w:val="20"/>
              </w:rPr>
              <w:t>Serv</w:t>
            </w:r>
            <w:r w:rsidR="00576806">
              <w:rPr>
                <w:sz w:val="20"/>
                <w:szCs w:val="20"/>
              </w:rPr>
              <w:t>ic</w:t>
            </w:r>
            <w:r w:rsidR="004843B0">
              <w:rPr>
                <w:sz w:val="20"/>
                <w:szCs w:val="20"/>
              </w:rPr>
              <w:t>es</w:t>
            </w:r>
            <w:r>
              <w:rPr>
                <w:sz w:val="20"/>
                <w:szCs w:val="20"/>
              </w:rPr>
              <w:t>, Customer will provide written approval (including but not limited to approval via email or other electronic means) of specifications for the SOW in Exhibit B not detailed herein.</w:t>
            </w:r>
          </w:p>
        </w:tc>
      </w:tr>
    </w:tbl>
    <w:p w14:paraId="4DBC9C22" w14:textId="77777777" w:rsidR="0087653C" w:rsidRDefault="0087653C">
      <w:pPr>
        <w:pStyle w:val="Body"/>
        <w:rPr>
          <w:b/>
          <w:bCs/>
        </w:rPr>
      </w:pPr>
    </w:p>
    <w:p w14:paraId="57BE9C04" w14:textId="77777777" w:rsidR="0087653C" w:rsidRDefault="0087653C" w:rsidP="00BB4337">
      <w:pPr>
        <w:rPr>
          <w:b/>
          <w:bCs/>
          <w:sz w:val="20"/>
          <w:szCs w:val="20"/>
        </w:rPr>
      </w:pPr>
    </w:p>
    <w:tbl>
      <w:tblPr>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680"/>
        <w:gridCol w:w="7120"/>
      </w:tblGrid>
      <w:tr w:rsidR="0087653C" w14:paraId="72DDEF84" w14:textId="77777777" w:rsidTr="00BB4337">
        <w:trPr>
          <w:trHeight w:val="400"/>
          <w:jc w:val="center"/>
        </w:trPr>
        <w:tc>
          <w:tcPr>
            <w:tcW w:w="10800" w:type="dxa"/>
            <w:gridSpan w:val="2"/>
            <w:shd w:val="clear" w:color="auto" w:fill="CCCCCC"/>
            <w:tcMar>
              <w:top w:w="100" w:type="dxa"/>
              <w:left w:w="100" w:type="dxa"/>
              <w:bottom w:w="100" w:type="dxa"/>
              <w:right w:w="100" w:type="dxa"/>
            </w:tcMar>
          </w:tcPr>
          <w:p w14:paraId="46743339" w14:textId="77777777" w:rsidR="0087653C" w:rsidRPr="00BB4337" w:rsidRDefault="00D80830" w:rsidP="00BB4337">
            <w:pPr>
              <w:widowControl w:val="0"/>
              <w:rPr>
                <w:sz w:val="20"/>
              </w:rPr>
            </w:pPr>
            <w:r>
              <w:rPr>
                <w:b/>
                <w:bCs/>
                <w:sz w:val="20"/>
                <w:szCs w:val="20"/>
              </w:rPr>
              <w:t>Platform</w:t>
            </w:r>
          </w:p>
        </w:tc>
      </w:tr>
      <w:tr w:rsidR="0087653C" w14:paraId="5659F071" w14:textId="77777777" w:rsidTr="00BB4337">
        <w:trPr>
          <w:jc w:val="center"/>
        </w:trPr>
        <w:tc>
          <w:tcPr>
            <w:tcW w:w="3680" w:type="dxa"/>
            <w:shd w:val="clear" w:color="auto" w:fill="auto"/>
            <w:tcMar>
              <w:top w:w="100" w:type="dxa"/>
              <w:left w:w="100" w:type="dxa"/>
              <w:bottom w:w="100" w:type="dxa"/>
              <w:right w:w="100" w:type="dxa"/>
            </w:tcMar>
          </w:tcPr>
          <w:p w14:paraId="473A84AD" w14:textId="77777777" w:rsidR="0087653C" w:rsidRDefault="00D80830" w:rsidP="00BB4337">
            <w:pPr>
              <w:widowControl w:val="0"/>
              <w:rPr>
                <w:b/>
                <w:bCs/>
                <w:sz w:val="20"/>
                <w:szCs w:val="20"/>
              </w:rPr>
            </w:pPr>
            <w:r>
              <w:rPr>
                <w:b/>
                <w:bCs/>
                <w:sz w:val="20"/>
                <w:szCs w:val="20"/>
              </w:rPr>
              <w:t>Platform – Package Selection</w:t>
            </w:r>
          </w:p>
          <w:p w14:paraId="2B00C614" w14:textId="45C037B3" w:rsidR="0087653C" w:rsidRPr="00BB4337" w:rsidRDefault="00D80830" w:rsidP="00BB4337">
            <w:pPr>
              <w:widowControl w:val="0"/>
              <w:rPr>
                <w:i/>
                <w:sz w:val="20"/>
              </w:rPr>
            </w:pPr>
            <w:r>
              <w:rPr>
                <w:i/>
                <w:iCs/>
                <w:sz w:val="20"/>
                <w:szCs w:val="20"/>
              </w:rPr>
              <w:t xml:space="preserve">(Standard or Premium). </w:t>
            </w:r>
          </w:p>
        </w:tc>
        <w:tc>
          <w:tcPr>
            <w:tcW w:w="7120" w:type="dxa"/>
            <w:shd w:val="clear" w:color="auto" w:fill="auto"/>
            <w:tcMar>
              <w:top w:w="100" w:type="dxa"/>
              <w:left w:w="100" w:type="dxa"/>
              <w:bottom w:w="100" w:type="dxa"/>
              <w:right w:w="100" w:type="dxa"/>
            </w:tcMar>
          </w:tcPr>
          <w:p w14:paraId="57BBAFF3" w14:textId="0F445CBE" w:rsidR="0087653C" w:rsidRPr="00BB4337" w:rsidRDefault="00D80830" w:rsidP="00BB4337">
            <w:pPr>
              <w:widowControl w:val="0"/>
              <w:rPr>
                <w:sz w:val="20"/>
              </w:rPr>
            </w:pPr>
            <w:r>
              <w:rPr>
                <w:sz w:val="20"/>
                <w:szCs w:val="20"/>
              </w:rPr>
              <w:t xml:space="preserve">Standard </w:t>
            </w:r>
            <w:r>
              <w:rPr>
                <w:i/>
                <w:iCs/>
                <w:sz w:val="20"/>
                <w:szCs w:val="20"/>
              </w:rPr>
              <w:t>See Exhibit B SOW for feature list.</w:t>
            </w:r>
          </w:p>
        </w:tc>
      </w:tr>
      <w:tr w:rsidR="0087653C" w14:paraId="4679C3B9" w14:textId="77777777" w:rsidTr="00BB4337">
        <w:trPr>
          <w:jc w:val="center"/>
        </w:trPr>
        <w:tc>
          <w:tcPr>
            <w:tcW w:w="3680" w:type="dxa"/>
            <w:shd w:val="clear" w:color="auto" w:fill="auto"/>
            <w:tcMar>
              <w:top w:w="100" w:type="dxa"/>
              <w:left w:w="100" w:type="dxa"/>
              <w:bottom w:w="100" w:type="dxa"/>
              <w:right w:w="100" w:type="dxa"/>
            </w:tcMar>
          </w:tcPr>
          <w:p w14:paraId="5369FFDB" w14:textId="77777777" w:rsidR="0087653C" w:rsidRPr="00BB4337" w:rsidRDefault="00D80830" w:rsidP="00BB4337">
            <w:pPr>
              <w:widowControl w:val="0"/>
              <w:rPr>
                <w:b/>
                <w:sz w:val="20"/>
              </w:rPr>
            </w:pPr>
            <w:r>
              <w:rPr>
                <w:b/>
                <w:bCs/>
                <w:sz w:val="20"/>
                <w:szCs w:val="20"/>
              </w:rPr>
              <w:t xml:space="preserve">Platform - Implementation Fee </w:t>
            </w:r>
          </w:p>
        </w:tc>
        <w:tc>
          <w:tcPr>
            <w:tcW w:w="7120" w:type="dxa"/>
            <w:shd w:val="clear" w:color="auto" w:fill="auto"/>
            <w:tcMar>
              <w:top w:w="100" w:type="dxa"/>
              <w:left w:w="100" w:type="dxa"/>
              <w:bottom w:w="100" w:type="dxa"/>
              <w:right w:w="100" w:type="dxa"/>
            </w:tcMar>
          </w:tcPr>
          <w:p w14:paraId="2489687A" w14:textId="3B4087F5" w:rsidR="0087653C" w:rsidRPr="000F2E50" w:rsidRDefault="00D80830" w:rsidP="00BB4337">
            <w:pPr>
              <w:widowControl w:val="0"/>
              <w:rPr>
                <w:sz w:val="20"/>
                <w:szCs w:val="20"/>
              </w:rPr>
            </w:pPr>
            <w:r w:rsidRPr="00BF7163">
              <w:rPr>
                <w:sz w:val="20"/>
                <w:szCs w:val="20"/>
              </w:rPr>
              <w:t>$</w:t>
            </w:r>
            <w:r w:rsidR="00F541AA">
              <w:rPr>
                <w:sz w:val="20"/>
                <w:szCs w:val="20"/>
              </w:rPr>
              <w:t>2</w:t>
            </w:r>
            <w:r w:rsidRPr="00BF7163">
              <w:rPr>
                <w:sz w:val="20"/>
                <w:szCs w:val="20"/>
              </w:rPr>
              <w:t>50,000 payable within 10 days of the Effective Date</w:t>
            </w:r>
            <w:r w:rsidRPr="00D80830">
              <w:rPr>
                <w:sz w:val="20"/>
                <w:szCs w:val="20"/>
              </w:rPr>
              <w:t>.</w:t>
            </w:r>
          </w:p>
        </w:tc>
      </w:tr>
      <w:tr w:rsidR="0087653C" w14:paraId="2021C5F6" w14:textId="77777777" w:rsidTr="00BB4337">
        <w:trPr>
          <w:jc w:val="center"/>
        </w:trPr>
        <w:tc>
          <w:tcPr>
            <w:tcW w:w="3680" w:type="dxa"/>
            <w:shd w:val="clear" w:color="auto" w:fill="auto"/>
            <w:tcMar>
              <w:top w:w="100" w:type="dxa"/>
              <w:left w:w="100" w:type="dxa"/>
              <w:bottom w:w="100" w:type="dxa"/>
              <w:right w:w="100" w:type="dxa"/>
            </w:tcMar>
          </w:tcPr>
          <w:p w14:paraId="48565AE9" w14:textId="2CDC47B1" w:rsidR="0087653C" w:rsidRPr="00BB4337" w:rsidRDefault="00D80830" w:rsidP="00BB4337">
            <w:pPr>
              <w:widowControl w:val="0"/>
              <w:rPr>
                <w:b/>
                <w:sz w:val="20"/>
              </w:rPr>
            </w:pPr>
            <w:r>
              <w:rPr>
                <w:b/>
                <w:bCs/>
                <w:sz w:val="20"/>
                <w:szCs w:val="20"/>
              </w:rPr>
              <w:t>Platform Hosting Fee - Monthly Fee</w:t>
            </w:r>
          </w:p>
        </w:tc>
        <w:tc>
          <w:tcPr>
            <w:tcW w:w="7120" w:type="dxa"/>
            <w:shd w:val="clear" w:color="auto" w:fill="auto"/>
            <w:tcMar>
              <w:top w:w="100" w:type="dxa"/>
              <w:left w:w="100" w:type="dxa"/>
              <w:bottom w:w="100" w:type="dxa"/>
              <w:right w:w="100" w:type="dxa"/>
            </w:tcMar>
          </w:tcPr>
          <w:p w14:paraId="0A256082" w14:textId="5D2544F7" w:rsidR="00F541AA" w:rsidRDefault="00F33C6D" w:rsidP="00BB4337">
            <w:pPr>
              <w:widowControl w:val="0"/>
              <w:rPr>
                <w:sz w:val="20"/>
                <w:szCs w:val="20"/>
              </w:rPr>
            </w:pPr>
            <w:r>
              <w:rPr>
                <w:sz w:val="20"/>
                <w:szCs w:val="20"/>
              </w:rPr>
              <w:t>The below monthly hosting based on the number of Users created shall be due for a minimum</w:t>
            </w:r>
            <w:r w:rsidR="00D80830">
              <w:rPr>
                <w:sz w:val="20"/>
                <w:szCs w:val="20"/>
              </w:rPr>
              <w:t xml:space="preserve"> </w:t>
            </w:r>
            <w:bookmarkStart w:id="0" w:name="_GoBack"/>
            <w:bookmarkEnd w:id="0"/>
            <w:del w:id="1" w:author="Lawson Baker" w:date="2019-06-06T13:37:00Z">
              <w:r w:rsidR="00D80830" w:rsidDel="00AF7EEC">
                <w:rPr>
                  <w:sz w:val="20"/>
                  <w:szCs w:val="20"/>
                </w:rPr>
                <w:delText xml:space="preserve">minimum </w:delText>
              </w:r>
            </w:del>
            <w:r w:rsidR="00D80830">
              <w:rPr>
                <w:sz w:val="20"/>
                <w:szCs w:val="20"/>
              </w:rPr>
              <w:t>of twelve (12) months</w:t>
            </w:r>
            <w:r w:rsidR="00D11605">
              <w:rPr>
                <w:sz w:val="20"/>
                <w:szCs w:val="20"/>
              </w:rPr>
              <w:t xml:space="preserve"> commencing with the Platform Launch Date</w:t>
            </w:r>
            <w:r>
              <w:rPr>
                <w:sz w:val="20"/>
                <w:szCs w:val="20"/>
              </w:rPr>
              <w:t>:</w:t>
            </w:r>
          </w:p>
          <w:p w14:paraId="57D6E8E1" w14:textId="6AB0E976" w:rsidR="00F33C6D" w:rsidRDefault="00F33C6D" w:rsidP="00BB4337">
            <w:pPr>
              <w:widowControl w:val="0"/>
              <w:rPr>
                <w:sz w:val="20"/>
                <w:szCs w:val="20"/>
              </w:rPr>
            </w:pPr>
          </w:p>
          <w:p w14:paraId="1FF93906" w14:textId="100A201A" w:rsidR="00F33C6D" w:rsidRDefault="00F33C6D" w:rsidP="00BB4337">
            <w:pPr>
              <w:widowControl w:val="0"/>
              <w:rPr>
                <w:sz w:val="20"/>
                <w:szCs w:val="20"/>
              </w:rPr>
            </w:pPr>
            <w:r>
              <w:rPr>
                <w:sz w:val="20"/>
                <w:szCs w:val="20"/>
              </w:rPr>
              <w:t>0-5999 Users - $6200 per month</w:t>
            </w:r>
          </w:p>
          <w:p w14:paraId="76A4B5B3" w14:textId="4C98132B" w:rsidR="00F541AA" w:rsidRDefault="00F33C6D" w:rsidP="00F33C6D">
            <w:pPr>
              <w:widowControl w:val="0"/>
              <w:rPr>
                <w:sz w:val="20"/>
                <w:szCs w:val="20"/>
              </w:rPr>
            </w:pPr>
            <w:r>
              <w:rPr>
                <w:sz w:val="20"/>
                <w:szCs w:val="20"/>
              </w:rPr>
              <w:t xml:space="preserve">6000-8999 User - </w:t>
            </w:r>
            <w:r w:rsidR="00F541AA">
              <w:rPr>
                <w:sz w:val="20"/>
                <w:szCs w:val="20"/>
              </w:rPr>
              <w:t>$12,000 per month.</w:t>
            </w:r>
          </w:p>
          <w:p w14:paraId="17CB1A54" w14:textId="1F419899" w:rsidR="00F541AA" w:rsidRDefault="00F33C6D" w:rsidP="00F33C6D">
            <w:pPr>
              <w:widowControl w:val="0"/>
              <w:rPr>
                <w:sz w:val="20"/>
                <w:szCs w:val="20"/>
              </w:rPr>
            </w:pPr>
            <w:r>
              <w:rPr>
                <w:sz w:val="20"/>
                <w:szCs w:val="20"/>
              </w:rPr>
              <w:t xml:space="preserve">9000-10,999 Users - </w:t>
            </w:r>
            <w:r w:rsidR="00F541AA">
              <w:rPr>
                <w:sz w:val="20"/>
                <w:szCs w:val="20"/>
              </w:rPr>
              <w:t>$18,000 per month</w:t>
            </w:r>
          </w:p>
          <w:p w14:paraId="206364E1" w14:textId="07C0E803" w:rsidR="00F541AA" w:rsidRPr="00BB4337" w:rsidRDefault="00F33C6D" w:rsidP="00F33C6D">
            <w:pPr>
              <w:widowControl w:val="0"/>
              <w:rPr>
                <w:sz w:val="20"/>
              </w:rPr>
            </w:pPr>
            <w:r>
              <w:rPr>
                <w:sz w:val="20"/>
                <w:szCs w:val="20"/>
              </w:rPr>
              <w:t xml:space="preserve">11,000 users and more - </w:t>
            </w:r>
            <w:r w:rsidR="00F541AA">
              <w:rPr>
                <w:sz w:val="20"/>
                <w:szCs w:val="20"/>
              </w:rPr>
              <w:t>$23,000 per month</w:t>
            </w:r>
          </w:p>
        </w:tc>
      </w:tr>
      <w:tr w:rsidR="0087653C" w14:paraId="2B6221ED" w14:textId="77777777" w:rsidTr="00BB4337">
        <w:trPr>
          <w:jc w:val="center"/>
        </w:trPr>
        <w:tc>
          <w:tcPr>
            <w:tcW w:w="3680" w:type="dxa"/>
            <w:shd w:val="clear" w:color="auto" w:fill="auto"/>
            <w:tcMar>
              <w:top w:w="100" w:type="dxa"/>
              <w:left w:w="100" w:type="dxa"/>
              <w:bottom w:w="100" w:type="dxa"/>
              <w:right w:w="100" w:type="dxa"/>
            </w:tcMar>
          </w:tcPr>
          <w:p w14:paraId="4AB42703" w14:textId="77777777" w:rsidR="0087653C" w:rsidRPr="00BB4337" w:rsidRDefault="00D80830" w:rsidP="00BB4337">
            <w:pPr>
              <w:widowControl w:val="0"/>
              <w:jc w:val="both"/>
              <w:rPr>
                <w:b/>
                <w:sz w:val="20"/>
              </w:rPr>
            </w:pPr>
            <w:r>
              <w:rPr>
                <w:b/>
                <w:bCs/>
                <w:sz w:val="20"/>
                <w:szCs w:val="20"/>
              </w:rPr>
              <w:t>KYC/AML Individual – User Fees</w:t>
            </w:r>
          </w:p>
        </w:tc>
        <w:tc>
          <w:tcPr>
            <w:tcW w:w="7120" w:type="dxa"/>
            <w:shd w:val="clear" w:color="auto" w:fill="auto"/>
            <w:tcMar>
              <w:top w:w="100" w:type="dxa"/>
              <w:left w:w="100" w:type="dxa"/>
              <w:bottom w:w="100" w:type="dxa"/>
              <w:right w:w="100" w:type="dxa"/>
            </w:tcMar>
          </w:tcPr>
          <w:p w14:paraId="7C498437" w14:textId="16DE953E" w:rsidR="0087653C" w:rsidRPr="00BB4337" w:rsidRDefault="00D80830" w:rsidP="00BB4337">
            <w:pPr>
              <w:widowControl w:val="0"/>
              <w:rPr>
                <w:b/>
                <w:sz w:val="20"/>
              </w:rPr>
            </w:pPr>
            <w:r>
              <w:rPr>
                <w:sz w:val="20"/>
                <w:szCs w:val="20"/>
              </w:rPr>
              <w:t>$6 per KYC/AML Individual run through KYC/AML. Includes individuals associated with an entity (e.g. beneficial owners or authorized signers) and entity KYC/AML</w:t>
            </w:r>
          </w:p>
        </w:tc>
      </w:tr>
      <w:tr w:rsidR="0087653C" w14:paraId="07E6C674" w14:textId="77777777" w:rsidTr="00BB4337">
        <w:trPr>
          <w:jc w:val="center"/>
        </w:trPr>
        <w:tc>
          <w:tcPr>
            <w:tcW w:w="3680" w:type="dxa"/>
            <w:shd w:val="clear" w:color="auto" w:fill="auto"/>
            <w:tcMar>
              <w:top w:w="100" w:type="dxa"/>
              <w:left w:w="100" w:type="dxa"/>
              <w:bottom w:w="100" w:type="dxa"/>
              <w:right w:w="100" w:type="dxa"/>
            </w:tcMar>
          </w:tcPr>
          <w:p w14:paraId="6EBC42F5" w14:textId="77777777" w:rsidR="0087653C" w:rsidRPr="00BB4337" w:rsidRDefault="00D80830" w:rsidP="00BB4337">
            <w:pPr>
              <w:widowControl w:val="0"/>
              <w:jc w:val="both"/>
              <w:rPr>
                <w:b/>
                <w:sz w:val="20"/>
              </w:rPr>
            </w:pPr>
            <w:r>
              <w:rPr>
                <w:b/>
                <w:bCs/>
                <w:sz w:val="20"/>
                <w:szCs w:val="20"/>
              </w:rPr>
              <w:t>Enhanced Entity KYC and AML - Support</w:t>
            </w:r>
          </w:p>
        </w:tc>
        <w:tc>
          <w:tcPr>
            <w:tcW w:w="7120" w:type="dxa"/>
            <w:shd w:val="clear" w:color="auto" w:fill="auto"/>
            <w:tcMar>
              <w:top w:w="100" w:type="dxa"/>
              <w:left w:w="100" w:type="dxa"/>
              <w:bottom w:w="100" w:type="dxa"/>
              <w:right w:w="100" w:type="dxa"/>
            </w:tcMar>
          </w:tcPr>
          <w:p w14:paraId="4761A43E" w14:textId="77777777" w:rsidR="0087653C" w:rsidRPr="00BB4337" w:rsidRDefault="00D80830" w:rsidP="00BB4337">
            <w:pPr>
              <w:widowControl w:val="0"/>
              <w:jc w:val="both"/>
              <w:rPr>
                <w:sz w:val="20"/>
              </w:rPr>
            </w:pPr>
            <w:r>
              <w:rPr>
                <w:sz w:val="20"/>
                <w:szCs w:val="20"/>
              </w:rPr>
              <w:t xml:space="preserve">$300 per KYC/AML Entity run through Enhanced Entity KYC and AML for customer support and compliance review by TokenSoft </w:t>
            </w:r>
          </w:p>
        </w:tc>
      </w:tr>
      <w:tr w:rsidR="0087653C" w14:paraId="7A696389" w14:textId="77777777" w:rsidTr="00BB4337">
        <w:trPr>
          <w:jc w:val="center"/>
        </w:trPr>
        <w:tc>
          <w:tcPr>
            <w:tcW w:w="3680" w:type="dxa"/>
            <w:shd w:val="clear" w:color="auto" w:fill="auto"/>
            <w:tcMar>
              <w:top w:w="100" w:type="dxa"/>
              <w:left w:w="100" w:type="dxa"/>
              <w:bottom w:w="100" w:type="dxa"/>
              <w:right w:w="100" w:type="dxa"/>
            </w:tcMar>
          </w:tcPr>
          <w:p w14:paraId="3B580125" w14:textId="77777777" w:rsidR="0087653C" w:rsidRPr="00BB4337" w:rsidRDefault="00D80830" w:rsidP="00BB4337">
            <w:pPr>
              <w:widowControl w:val="0"/>
              <w:jc w:val="both"/>
              <w:rPr>
                <w:b/>
                <w:sz w:val="20"/>
              </w:rPr>
            </w:pPr>
            <w:r>
              <w:rPr>
                <w:b/>
                <w:bCs/>
                <w:sz w:val="20"/>
                <w:szCs w:val="20"/>
              </w:rPr>
              <w:t>Accredited Investor - User Fees</w:t>
            </w:r>
          </w:p>
        </w:tc>
        <w:tc>
          <w:tcPr>
            <w:tcW w:w="7120" w:type="dxa"/>
            <w:shd w:val="clear" w:color="auto" w:fill="auto"/>
            <w:tcMar>
              <w:top w:w="100" w:type="dxa"/>
              <w:left w:w="100" w:type="dxa"/>
              <w:bottom w:w="100" w:type="dxa"/>
              <w:right w:w="100" w:type="dxa"/>
            </w:tcMar>
          </w:tcPr>
          <w:p w14:paraId="3A30BA57" w14:textId="231E62B3" w:rsidR="0087653C" w:rsidRPr="00BB4337" w:rsidRDefault="00D80830" w:rsidP="00BB4337">
            <w:pPr>
              <w:widowControl w:val="0"/>
              <w:jc w:val="both"/>
              <w:rPr>
                <w:b/>
                <w:sz w:val="20"/>
              </w:rPr>
            </w:pPr>
            <w:r>
              <w:rPr>
                <w:sz w:val="20"/>
                <w:szCs w:val="20"/>
              </w:rPr>
              <w:t xml:space="preserve">$100 per Accredited Investor User run through accredited investor checks. </w:t>
            </w:r>
          </w:p>
        </w:tc>
      </w:tr>
      <w:tr w:rsidR="0087653C" w14:paraId="2EB7963D" w14:textId="77777777" w:rsidTr="00BB4337">
        <w:trPr>
          <w:jc w:val="center"/>
        </w:trPr>
        <w:tc>
          <w:tcPr>
            <w:tcW w:w="3680" w:type="dxa"/>
            <w:shd w:val="clear" w:color="auto" w:fill="auto"/>
            <w:tcMar>
              <w:top w:w="100" w:type="dxa"/>
              <w:left w:w="100" w:type="dxa"/>
              <w:bottom w:w="100" w:type="dxa"/>
              <w:right w:w="100" w:type="dxa"/>
            </w:tcMar>
          </w:tcPr>
          <w:p w14:paraId="381C66FF" w14:textId="77777777" w:rsidR="0087653C" w:rsidRPr="00BB4337" w:rsidRDefault="00D80830" w:rsidP="00BB4337">
            <w:pPr>
              <w:widowControl w:val="0"/>
              <w:jc w:val="both"/>
              <w:rPr>
                <w:b/>
                <w:sz w:val="20"/>
              </w:rPr>
            </w:pPr>
            <w:r>
              <w:rPr>
                <w:b/>
                <w:bCs/>
                <w:sz w:val="20"/>
                <w:szCs w:val="20"/>
              </w:rPr>
              <w:t>Re-Branding Fee</w:t>
            </w:r>
          </w:p>
        </w:tc>
        <w:tc>
          <w:tcPr>
            <w:tcW w:w="7120" w:type="dxa"/>
            <w:shd w:val="clear" w:color="auto" w:fill="auto"/>
            <w:tcMar>
              <w:top w:w="100" w:type="dxa"/>
              <w:left w:w="100" w:type="dxa"/>
              <w:bottom w:w="100" w:type="dxa"/>
              <w:right w:w="100" w:type="dxa"/>
            </w:tcMar>
          </w:tcPr>
          <w:p w14:paraId="34A81197" w14:textId="6E8E67F4" w:rsidR="0087653C" w:rsidRPr="00BB4337" w:rsidRDefault="007D2977" w:rsidP="00BB4337">
            <w:pPr>
              <w:widowControl w:val="0"/>
              <w:jc w:val="both"/>
              <w:rPr>
                <w:sz w:val="20"/>
              </w:rPr>
            </w:pPr>
            <w:r>
              <w:rPr>
                <w:sz w:val="20"/>
              </w:rPr>
              <w:t>See Consulting Fees</w:t>
            </w:r>
          </w:p>
        </w:tc>
      </w:tr>
      <w:tr w:rsidR="007E1129" w14:paraId="410DC06C" w14:textId="77777777" w:rsidTr="0036703C">
        <w:tblPrEx>
          <w:tblCellMar>
            <w:top w:w="0" w:type="dxa"/>
            <w:left w:w="108" w:type="dxa"/>
            <w:bottom w:w="0" w:type="dxa"/>
            <w:right w:w="108" w:type="dxa"/>
          </w:tblCellMar>
        </w:tblPrEx>
        <w:trPr>
          <w:jc w:val="center"/>
        </w:trPr>
        <w:tc>
          <w:tcPr>
            <w:tcW w:w="3680" w:type="dxa"/>
            <w:shd w:val="clear" w:color="auto" w:fill="auto"/>
            <w:tcMar>
              <w:top w:w="100" w:type="dxa"/>
              <w:left w:w="100" w:type="dxa"/>
              <w:bottom w:w="100" w:type="dxa"/>
              <w:right w:w="100" w:type="dxa"/>
            </w:tcMar>
          </w:tcPr>
          <w:p w14:paraId="439B805A" w14:textId="77777777" w:rsidR="007E1129" w:rsidRPr="00F762E0" w:rsidRDefault="007E1129" w:rsidP="002B5151">
            <w:pPr>
              <w:rPr>
                <w:b/>
                <w:sz w:val="20"/>
                <w:szCs w:val="20"/>
              </w:rPr>
            </w:pPr>
            <w:r w:rsidRPr="002B5151">
              <w:rPr>
                <w:b/>
                <w:sz w:val="20"/>
                <w:szCs w:val="20"/>
              </w:rPr>
              <w:t xml:space="preserve">Data </w:t>
            </w:r>
            <w:r w:rsidR="0094686A">
              <w:rPr>
                <w:b/>
                <w:sz w:val="20"/>
                <w:szCs w:val="20"/>
              </w:rPr>
              <w:t>I</w:t>
            </w:r>
            <w:r w:rsidRPr="002B5151">
              <w:rPr>
                <w:b/>
                <w:sz w:val="20"/>
                <w:szCs w:val="20"/>
              </w:rPr>
              <w:t xml:space="preserve">ntegration with </w:t>
            </w:r>
            <w:r w:rsidR="0094686A">
              <w:rPr>
                <w:b/>
                <w:sz w:val="20"/>
                <w:szCs w:val="20"/>
              </w:rPr>
              <w:t>T</w:t>
            </w:r>
            <w:r w:rsidRPr="002B5151">
              <w:rPr>
                <w:b/>
                <w:sz w:val="20"/>
                <w:szCs w:val="20"/>
              </w:rPr>
              <w:t>hird-</w:t>
            </w:r>
            <w:r w:rsidR="0094686A">
              <w:rPr>
                <w:b/>
                <w:sz w:val="20"/>
                <w:szCs w:val="20"/>
              </w:rPr>
              <w:t>P</w:t>
            </w:r>
            <w:r w:rsidR="0094686A" w:rsidRPr="002B5151">
              <w:rPr>
                <w:b/>
                <w:sz w:val="20"/>
                <w:szCs w:val="20"/>
              </w:rPr>
              <w:t xml:space="preserve">arty </w:t>
            </w:r>
            <w:r w:rsidRPr="002B5151">
              <w:rPr>
                <w:b/>
                <w:sz w:val="20"/>
                <w:szCs w:val="20"/>
              </w:rPr>
              <w:t>APIs</w:t>
            </w:r>
            <w:r w:rsidRPr="002B5151">
              <w:rPr>
                <w:sz w:val="20"/>
                <w:szCs w:val="20"/>
              </w:rPr>
              <w:t xml:space="preserve"> (e.g. User fields)</w:t>
            </w:r>
          </w:p>
        </w:tc>
        <w:tc>
          <w:tcPr>
            <w:tcW w:w="7120" w:type="dxa"/>
            <w:shd w:val="clear" w:color="auto" w:fill="auto"/>
            <w:tcMar>
              <w:top w:w="100" w:type="dxa"/>
              <w:left w:w="100" w:type="dxa"/>
              <w:bottom w:w="100" w:type="dxa"/>
              <w:right w:w="100" w:type="dxa"/>
            </w:tcMar>
          </w:tcPr>
          <w:p w14:paraId="3F97E3DF" w14:textId="302A17F9" w:rsidR="007E1129" w:rsidRPr="002B5151" w:rsidRDefault="00D211BC" w:rsidP="002B5151">
            <w:r>
              <w:rPr>
                <w:sz w:val="20"/>
              </w:rPr>
              <w:t>See Consulting Fees</w:t>
            </w:r>
          </w:p>
        </w:tc>
      </w:tr>
    </w:tbl>
    <w:p w14:paraId="548D411B" w14:textId="77777777" w:rsidR="0087653C" w:rsidRDefault="0087653C" w:rsidP="00BB4337">
      <w:pPr>
        <w:pBdr>
          <w:top w:val="nil"/>
          <w:left w:val="nil"/>
          <w:bottom w:val="nil"/>
          <w:right w:val="nil"/>
          <w:between w:val="nil"/>
        </w:pBdr>
        <w:rPr>
          <w:b/>
          <w:bCs/>
          <w:sz w:val="20"/>
          <w:szCs w:val="20"/>
        </w:rPr>
      </w:pPr>
    </w:p>
    <w:p w14:paraId="4A0792D5" w14:textId="77777777" w:rsidR="0087653C" w:rsidRPr="00BB4337" w:rsidRDefault="00D80830" w:rsidP="00BB4337">
      <w:pPr>
        <w:rPr>
          <w:b/>
          <w:sz w:val="20"/>
        </w:rPr>
      </w:pPr>
      <w:r w:rsidRPr="00BB4337">
        <w:rPr>
          <w:b/>
          <w:sz w:val="20"/>
        </w:rPr>
        <w:br w:type="page"/>
      </w:r>
    </w:p>
    <w:p w14:paraId="1F98D00B" w14:textId="77777777" w:rsidR="0087653C" w:rsidRDefault="0087653C" w:rsidP="00BB4337">
      <w:pPr>
        <w:pBdr>
          <w:top w:val="nil"/>
          <w:left w:val="nil"/>
          <w:bottom w:val="nil"/>
          <w:right w:val="nil"/>
          <w:between w:val="nil"/>
        </w:pBdr>
        <w:rPr>
          <w:b/>
          <w:bCs/>
          <w:sz w:val="20"/>
          <w:szCs w:val="20"/>
        </w:rPr>
      </w:pPr>
    </w:p>
    <w:tbl>
      <w:tblPr>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680"/>
        <w:gridCol w:w="7120"/>
      </w:tblGrid>
      <w:tr w:rsidR="0087653C" w14:paraId="659A24A3" w14:textId="77777777" w:rsidTr="00BB4337">
        <w:trPr>
          <w:trHeight w:val="420"/>
          <w:jc w:val="center"/>
        </w:trPr>
        <w:tc>
          <w:tcPr>
            <w:tcW w:w="10800" w:type="dxa"/>
            <w:gridSpan w:val="2"/>
            <w:shd w:val="clear" w:color="auto" w:fill="CCCCCC"/>
            <w:tcMar>
              <w:top w:w="100" w:type="dxa"/>
              <w:left w:w="100" w:type="dxa"/>
              <w:bottom w:w="100" w:type="dxa"/>
              <w:right w:w="100" w:type="dxa"/>
            </w:tcMar>
          </w:tcPr>
          <w:p w14:paraId="44720798" w14:textId="77777777" w:rsidR="0087653C" w:rsidRPr="00BB4337" w:rsidRDefault="00D80830" w:rsidP="00BB4337">
            <w:pPr>
              <w:widowControl w:val="0"/>
              <w:rPr>
                <w:sz w:val="20"/>
              </w:rPr>
            </w:pPr>
            <w:r>
              <w:rPr>
                <w:b/>
                <w:bCs/>
                <w:sz w:val="20"/>
                <w:szCs w:val="20"/>
              </w:rPr>
              <w:t>Custody:  Knox Wallet or Third-Party Custody</w:t>
            </w:r>
          </w:p>
        </w:tc>
      </w:tr>
      <w:tr w:rsidR="0087653C" w14:paraId="7C19067C" w14:textId="77777777" w:rsidTr="00BB4337">
        <w:trPr>
          <w:jc w:val="center"/>
        </w:trPr>
        <w:tc>
          <w:tcPr>
            <w:tcW w:w="3680" w:type="dxa"/>
            <w:shd w:val="clear" w:color="auto" w:fill="auto"/>
            <w:tcMar>
              <w:top w:w="100" w:type="dxa"/>
              <w:left w:w="100" w:type="dxa"/>
              <w:bottom w:w="100" w:type="dxa"/>
              <w:right w:w="100" w:type="dxa"/>
            </w:tcMar>
          </w:tcPr>
          <w:p w14:paraId="657C79EC" w14:textId="77777777" w:rsidR="0087653C" w:rsidRDefault="00D80830" w:rsidP="00BB4337">
            <w:pPr>
              <w:widowControl w:val="0"/>
              <w:rPr>
                <w:b/>
                <w:bCs/>
                <w:sz w:val="20"/>
                <w:szCs w:val="20"/>
              </w:rPr>
            </w:pPr>
            <w:r>
              <w:rPr>
                <w:b/>
                <w:bCs/>
                <w:sz w:val="20"/>
                <w:szCs w:val="20"/>
              </w:rPr>
              <w:t>Custody - Package Selection</w:t>
            </w:r>
          </w:p>
          <w:p w14:paraId="735E4479" w14:textId="77777777" w:rsidR="0087653C" w:rsidRPr="00BB4337" w:rsidRDefault="00D80830" w:rsidP="00BB4337">
            <w:pPr>
              <w:widowControl w:val="0"/>
              <w:rPr>
                <w:i/>
                <w:sz w:val="20"/>
              </w:rPr>
            </w:pPr>
            <w:r>
              <w:rPr>
                <w:i/>
                <w:iCs/>
                <w:sz w:val="20"/>
                <w:szCs w:val="20"/>
              </w:rPr>
              <w:t>(Third-Party Custody, Knox-Standard or Knox Premium) See Exhibit B SOW for feature list.</w:t>
            </w:r>
          </w:p>
        </w:tc>
        <w:tc>
          <w:tcPr>
            <w:tcW w:w="7120" w:type="dxa"/>
            <w:shd w:val="clear" w:color="auto" w:fill="auto"/>
            <w:tcMar>
              <w:top w:w="100" w:type="dxa"/>
              <w:left w:w="100" w:type="dxa"/>
              <w:bottom w:w="100" w:type="dxa"/>
              <w:right w:w="100" w:type="dxa"/>
            </w:tcMar>
          </w:tcPr>
          <w:p w14:paraId="0275CBD3" w14:textId="35547D87" w:rsidR="0087653C" w:rsidRPr="00BB4337" w:rsidRDefault="00D80830" w:rsidP="00BB4337">
            <w:pPr>
              <w:widowControl w:val="0"/>
              <w:rPr>
                <w:sz w:val="20"/>
              </w:rPr>
            </w:pPr>
            <w:r>
              <w:rPr>
                <w:sz w:val="20"/>
                <w:szCs w:val="20"/>
              </w:rPr>
              <w:t>Third-Party Custody</w:t>
            </w:r>
          </w:p>
        </w:tc>
      </w:tr>
      <w:tr w:rsidR="0087653C" w14:paraId="52CF8191" w14:textId="77777777" w:rsidTr="00BB4337">
        <w:trPr>
          <w:jc w:val="center"/>
        </w:trPr>
        <w:tc>
          <w:tcPr>
            <w:tcW w:w="3680" w:type="dxa"/>
            <w:shd w:val="clear" w:color="auto" w:fill="auto"/>
            <w:tcMar>
              <w:top w:w="100" w:type="dxa"/>
              <w:left w:w="100" w:type="dxa"/>
              <w:bottom w:w="100" w:type="dxa"/>
              <w:right w:w="100" w:type="dxa"/>
            </w:tcMar>
          </w:tcPr>
          <w:p w14:paraId="671AC306" w14:textId="77777777" w:rsidR="0087653C" w:rsidRDefault="00D80830" w:rsidP="00BB4337">
            <w:pPr>
              <w:widowControl w:val="0"/>
              <w:rPr>
                <w:b/>
                <w:bCs/>
                <w:sz w:val="20"/>
                <w:szCs w:val="20"/>
              </w:rPr>
            </w:pPr>
            <w:r>
              <w:rPr>
                <w:b/>
                <w:bCs/>
                <w:sz w:val="20"/>
                <w:szCs w:val="20"/>
              </w:rPr>
              <w:t xml:space="preserve">Third-Party Custodian </w:t>
            </w:r>
          </w:p>
          <w:p w14:paraId="08B8B764" w14:textId="77777777" w:rsidR="0087653C" w:rsidRPr="00BB4337" w:rsidRDefault="00D80830" w:rsidP="00BB4337">
            <w:pPr>
              <w:widowControl w:val="0"/>
              <w:rPr>
                <w:i/>
                <w:sz w:val="20"/>
              </w:rPr>
            </w:pPr>
            <w:r>
              <w:rPr>
                <w:i/>
                <w:iCs/>
                <w:sz w:val="20"/>
                <w:szCs w:val="20"/>
              </w:rPr>
              <w:t>(N/A, Coinbase, or Prime Trust)</w:t>
            </w:r>
          </w:p>
        </w:tc>
        <w:tc>
          <w:tcPr>
            <w:tcW w:w="7120" w:type="dxa"/>
            <w:shd w:val="clear" w:color="auto" w:fill="auto"/>
            <w:tcMar>
              <w:top w:w="100" w:type="dxa"/>
              <w:left w:w="100" w:type="dxa"/>
              <w:bottom w:w="100" w:type="dxa"/>
              <w:right w:w="100" w:type="dxa"/>
            </w:tcMar>
          </w:tcPr>
          <w:p w14:paraId="3160349F" w14:textId="62A5C6BB" w:rsidR="0087653C" w:rsidRPr="00BB4337" w:rsidRDefault="00D80830" w:rsidP="00BB4337">
            <w:pPr>
              <w:widowControl w:val="0"/>
              <w:rPr>
                <w:sz w:val="20"/>
              </w:rPr>
            </w:pPr>
            <w:r>
              <w:rPr>
                <w:sz w:val="20"/>
                <w:szCs w:val="20"/>
              </w:rPr>
              <w:t>[TBD Coinbase or Prime Trust]</w:t>
            </w:r>
          </w:p>
        </w:tc>
      </w:tr>
      <w:tr w:rsidR="00F541AA" w14:paraId="252DFA55" w14:textId="77777777" w:rsidTr="00BB4337">
        <w:trPr>
          <w:jc w:val="center"/>
        </w:trPr>
        <w:tc>
          <w:tcPr>
            <w:tcW w:w="3680" w:type="dxa"/>
            <w:shd w:val="clear" w:color="auto" w:fill="auto"/>
            <w:tcMar>
              <w:top w:w="100" w:type="dxa"/>
              <w:left w:w="100" w:type="dxa"/>
              <w:bottom w:w="100" w:type="dxa"/>
              <w:right w:w="100" w:type="dxa"/>
            </w:tcMar>
          </w:tcPr>
          <w:p w14:paraId="7DAA6E4A" w14:textId="77777777" w:rsidR="00F541AA" w:rsidRDefault="00F541AA" w:rsidP="00F541AA">
            <w:pPr>
              <w:widowControl w:val="0"/>
              <w:rPr>
                <w:b/>
                <w:bCs/>
                <w:sz w:val="20"/>
                <w:szCs w:val="20"/>
              </w:rPr>
            </w:pPr>
            <w:r>
              <w:rPr>
                <w:b/>
                <w:bCs/>
                <w:sz w:val="20"/>
                <w:szCs w:val="20"/>
              </w:rPr>
              <w:t>Third-Party Custody Integration – Implementation Fee</w:t>
            </w:r>
          </w:p>
          <w:p w14:paraId="0E560C30" w14:textId="77777777" w:rsidR="00F541AA" w:rsidRPr="00BB4337" w:rsidRDefault="00F541AA" w:rsidP="00F541AA">
            <w:pPr>
              <w:widowControl w:val="0"/>
              <w:rPr>
                <w:b/>
                <w:sz w:val="20"/>
              </w:rPr>
            </w:pPr>
            <w:r>
              <w:rPr>
                <w:sz w:val="20"/>
                <w:szCs w:val="20"/>
              </w:rPr>
              <w:t>(</w:t>
            </w:r>
            <w:r>
              <w:rPr>
                <w:i/>
                <w:iCs/>
                <w:sz w:val="20"/>
                <w:szCs w:val="20"/>
              </w:rPr>
              <w:t>if applicable</w:t>
            </w:r>
            <w:r>
              <w:rPr>
                <w:sz w:val="20"/>
                <w:szCs w:val="20"/>
              </w:rPr>
              <w:t>)</w:t>
            </w:r>
          </w:p>
        </w:tc>
        <w:tc>
          <w:tcPr>
            <w:tcW w:w="7120" w:type="dxa"/>
            <w:shd w:val="clear" w:color="auto" w:fill="auto"/>
            <w:tcMar>
              <w:top w:w="100" w:type="dxa"/>
              <w:left w:w="100" w:type="dxa"/>
              <w:bottom w:w="100" w:type="dxa"/>
              <w:right w:w="100" w:type="dxa"/>
            </w:tcMar>
          </w:tcPr>
          <w:p w14:paraId="161E584B" w14:textId="4131B9F4" w:rsidR="00F541AA" w:rsidRPr="00BB4337" w:rsidRDefault="00F541AA" w:rsidP="00F541AA">
            <w:pPr>
              <w:widowControl w:val="0"/>
              <w:rPr>
                <w:sz w:val="20"/>
              </w:rPr>
            </w:pPr>
            <w:r>
              <w:rPr>
                <w:sz w:val="20"/>
                <w:szCs w:val="20"/>
              </w:rPr>
              <w:t>N/A</w:t>
            </w:r>
          </w:p>
        </w:tc>
      </w:tr>
      <w:tr w:rsidR="00F541AA" w14:paraId="54B77072" w14:textId="77777777" w:rsidTr="00BB4337">
        <w:trPr>
          <w:jc w:val="center"/>
        </w:trPr>
        <w:tc>
          <w:tcPr>
            <w:tcW w:w="3680" w:type="dxa"/>
            <w:shd w:val="clear" w:color="auto" w:fill="auto"/>
            <w:tcMar>
              <w:top w:w="100" w:type="dxa"/>
              <w:left w:w="100" w:type="dxa"/>
              <w:bottom w:w="100" w:type="dxa"/>
              <w:right w:w="100" w:type="dxa"/>
            </w:tcMar>
          </w:tcPr>
          <w:p w14:paraId="6FE9547C" w14:textId="77777777" w:rsidR="00F541AA" w:rsidRDefault="00F541AA" w:rsidP="00F541AA">
            <w:pPr>
              <w:widowControl w:val="0"/>
              <w:rPr>
                <w:b/>
                <w:bCs/>
                <w:sz w:val="20"/>
                <w:szCs w:val="20"/>
              </w:rPr>
            </w:pPr>
            <w:r>
              <w:rPr>
                <w:b/>
                <w:bCs/>
                <w:sz w:val="20"/>
                <w:szCs w:val="20"/>
              </w:rPr>
              <w:t>Knox Wallet - Implementation Fees</w:t>
            </w:r>
          </w:p>
          <w:p w14:paraId="655B0F6E" w14:textId="77777777" w:rsidR="00F541AA" w:rsidRPr="00BB4337" w:rsidRDefault="00F541AA" w:rsidP="00F541AA">
            <w:pPr>
              <w:widowControl w:val="0"/>
              <w:rPr>
                <w:b/>
                <w:sz w:val="20"/>
              </w:rPr>
            </w:pPr>
            <w:r>
              <w:rPr>
                <w:sz w:val="20"/>
                <w:szCs w:val="20"/>
              </w:rPr>
              <w:t>(</w:t>
            </w:r>
            <w:r>
              <w:rPr>
                <w:i/>
                <w:iCs/>
                <w:sz w:val="20"/>
                <w:szCs w:val="20"/>
              </w:rPr>
              <w:t>if applicable</w:t>
            </w:r>
            <w:r>
              <w:rPr>
                <w:sz w:val="20"/>
                <w:szCs w:val="20"/>
              </w:rPr>
              <w:t>)</w:t>
            </w:r>
          </w:p>
        </w:tc>
        <w:tc>
          <w:tcPr>
            <w:tcW w:w="7120" w:type="dxa"/>
            <w:shd w:val="clear" w:color="auto" w:fill="auto"/>
            <w:tcMar>
              <w:top w:w="100" w:type="dxa"/>
              <w:left w:w="100" w:type="dxa"/>
              <w:bottom w:w="100" w:type="dxa"/>
              <w:right w:w="100" w:type="dxa"/>
            </w:tcMar>
          </w:tcPr>
          <w:p w14:paraId="716BEEDC" w14:textId="108A3819" w:rsidR="00F541AA" w:rsidRPr="00BB4337" w:rsidRDefault="00F541AA" w:rsidP="00F541AA">
            <w:pPr>
              <w:widowControl w:val="0"/>
              <w:rPr>
                <w:sz w:val="20"/>
              </w:rPr>
            </w:pPr>
            <w:r>
              <w:rPr>
                <w:sz w:val="20"/>
                <w:szCs w:val="20"/>
              </w:rPr>
              <w:t>N/A</w:t>
            </w:r>
          </w:p>
        </w:tc>
      </w:tr>
      <w:tr w:rsidR="00F541AA" w14:paraId="3F76CBAB" w14:textId="77777777" w:rsidTr="00BB4337">
        <w:trPr>
          <w:jc w:val="center"/>
        </w:trPr>
        <w:tc>
          <w:tcPr>
            <w:tcW w:w="3680" w:type="dxa"/>
            <w:shd w:val="clear" w:color="auto" w:fill="auto"/>
            <w:tcMar>
              <w:top w:w="100" w:type="dxa"/>
              <w:left w:w="100" w:type="dxa"/>
              <w:bottom w:w="100" w:type="dxa"/>
              <w:right w:w="100" w:type="dxa"/>
            </w:tcMar>
          </w:tcPr>
          <w:p w14:paraId="1C61AF71" w14:textId="77777777" w:rsidR="00F541AA" w:rsidRDefault="00F541AA" w:rsidP="00F541AA">
            <w:pPr>
              <w:widowControl w:val="0"/>
              <w:rPr>
                <w:b/>
                <w:bCs/>
                <w:sz w:val="20"/>
                <w:szCs w:val="20"/>
              </w:rPr>
            </w:pPr>
            <w:r>
              <w:rPr>
                <w:b/>
                <w:bCs/>
                <w:sz w:val="20"/>
                <w:szCs w:val="20"/>
              </w:rPr>
              <w:t>Knox Wallet - Monthly Fee</w:t>
            </w:r>
          </w:p>
          <w:p w14:paraId="6A943659" w14:textId="77777777" w:rsidR="00F541AA" w:rsidRPr="00BB4337" w:rsidRDefault="00F541AA" w:rsidP="00F541AA">
            <w:pPr>
              <w:widowControl w:val="0"/>
              <w:rPr>
                <w:i/>
                <w:sz w:val="20"/>
              </w:rPr>
            </w:pPr>
            <w:r>
              <w:rPr>
                <w:sz w:val="20"/>
                <w:szCs w:val="20"/>
              </w:rPr>
              <w:t>(</w:t>
            </w:r>
            <w:r>
              <w:rPr>
                <w:i/>
                <w:iCs/>
                <w:sz w:val="20"/>
                <w:szCs w:val="20"/>
              </w:rPr>
              <w:t>if applicable</w:t>
            </w:r>
            <w:r>
              <w:rPr>
                <w:sz w:val="20"/>
                <w:szCs w:val="20"/>
              </w:rPr>
              <w:t>)</w:t>
            </w:r>
          </w:p>
        </w:tc>
        <w:tc>
          <w:tcPr>
            <w:tcW w:w="7120" w:type="dxa"/>
            <w:shd w:val="clear" w:color="auto" w:fill="auto"/>
            <w:tcMar>
              <w:top w:w="100" w:type="dxa"/>
              <w:left w:w="100" w:type="dxa"/>
              <w:bottom w:w="100" w:type="dxa"/>
              <w:right w:w="100" w:type="dxa"/>
            </w:tcMar>
          </w:tcPr>
          <w:p w14:paraId="52F5EC4B" w14:textId="02BC42F7" w:rsidR="00F541AA" w:rsidRPr="00BB4337" w:rsidRDefault="00F541AA" w:rsidP="00F541AA">
            <w:pPr>
              <w:widowControl w:val="0"/>
              <w:rPr>
                <w:sz w:val="20"/>
              </w:rPr>
            </w:pPr>
            <w:r>
              <w:rPr>
                <w:sz w:val="20"/>
                <w:szCs w:val="20"/>
              </w:rPr>
              <w:t xml:space="preserve">N/A </w:t>
            </w:r>
          </w:p>
        </w:tc>
      </w:tr>
    </w:tbl>
    <w:p w14:paraId="4B703178" w14:textId="77777777" w:rsidR="0087653C" w:rsidRDefault="0087653C" w:rsidP="00D80830">
      <w:pPr>
        <w:pStyle w:val="Body"/>
        <w:jc w:val="center"/>
        <w:rPr>
          <w:b/>
          <w:bCs/>
        </w:rPr>
      </w:pPr>
    </w:p>
    <w:p w14:paraId="2A2693F9" w14:textId="77777777" w:rsidR="0087653C" w:rsidRDefault="0087653C" w:rsidP="00BB4337">
      <w:pPr>
        <w:rPr>
          <w:b/>
          <w:bCs/>
          <w:sz w:val="20"/>
          <w:szCs w:val="20"/>
        </w:rPr>
      </w:pPr>
    </w:p>
    <w:tbl>
      <w:tblPr>
        <w:tblW w:w="1080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690"/>
        <w:gridCol w:w="7110"/>
      </w:tblGrid>
      <w:tr w:rsidR="0087653C" w14:paraId="2CD13421" w14:textId="77777777" w:rsidTr="00BB4337">
        <w:trPr>
          <w:trHeight w:val="400"/>
        </w:trPr>
        <w:tc>
          <w:tcPr>
            <w:tcW w:w="10800" w:type="dxa"/>
            <w:gridSpan w:val="2"/>
            <w:shd w:val="clear" w:color="auto" w:fill="CCCCCC"/>
            <w:tcMar>
              <w:top w:w="100" w:type="dxa"/>
              <w:left w:w="100" w:type="dxa"/>
              <w:bottom w:w="100" w:type="dxa"/>
              <w:right w:w="100" w:type="dxa"/>
            </w:tcMar>
          </w:tcPr>
          <w:p w14:paraId="250786F5" w14:textId="59E670EA" w:rsidR="0087653C" w:rsidRPr="00BB4337" w:rsidRDefault="00D80830" w:rsidP="00BB4337">
            <w:pPr>
              <w:widowControl w:val="0"/>
              <w:pBdr>
                <w:top w:val="nil"/>
                <w:left w:val="nil"/>
                <w:bottom w:val="nil"/>
                <w:right w:val="nil"/>
                <w:between w:val="nil"/>
              </w:pBdr>
              <w:rPr>
                <w:sz w:val="20"/>
              </w:rPr>
            </w:pPr>
            <w:r>
              <w:rPr>
                <w:b/>
                <w:bCs/>
                <w:sz w:val="20"/>
                <w:szCs w:val="20"/>
              </w:rPr>
              <w:t>Smart Contract</w:t>
            </w:r>
            <w:r w:rsidR="00CC2A98">
              <w:rPr>
                <w:b/>
                <w:bCs/>
                <w:sz w:val="20"/>
                <w:szCs w:val="20"/>
              </w:rPr>
              <w:t xml:space="preserve"> Services</w:t>
            </w:r>
          </w:p>
        </w:tc>
      </w:tr>
      <w:tr w:rsidR="0087653C" w14:paraId="3A9EF704" w14:textId="77777777" w:rsidTr="00BB4337">
        <w:tc>
          <w:tcPr>
            <w:tcW w:w="3690" w:type="dxa"/>
            <w:shd w:val="clear" w:color="auto" w:fill="auto"/>
            <w:tcMar>
              <w:top w:w="100" w:type="dxa"/>
              <w:left w:w="100" w:type="dxa"/>
              <w:bottom w:w="100" w:type="dxa"/>
              <w:right w:w="100" w:type="dxa"/>
            </w:tcMar>
          </w:tcPr>
          <w:p w14:paraId="70C9A8A2" w14:textId="7886A974" w:rsidR="0087653C" w:rsidRDefault="005245EF" w:rsidP="00BB4337">
            <w:pPr>
              <w:widowControl w:val="0"/>
              <w:rPr>
                <w:b/>
                <w:bCs/>
                <w:sz w:val="20"/>
                <w:szCs w:val="20"/>
              </w:rPr>
            </w:pPr>
            <w:r>
              <w:rPr>
                <w:b/>
                <w:bCs/>
                <w:sz w:val="20"/>
                <w:szCs w:val="20"/>
              </w:rPr>
              <w:t xml:space="preserve">Smart-Contract </w:t>
            </w:r>
            <w:r w:rsidR="00D80830">
              <w:rPr>
                <w:b/>
                <w:bCs/>
                <w:sz w:val="20"/>
                <w:szCs w:val="20"/>
              </w:rPr>
              <w:t>– Package Selection</w:t>
            </w:r>
          </w:p>
          <w:p w14:paraId="0357361B" w14:textId="66637D38" w:rsidR="0087653C" w:rsidRPr="00BB4337" w:rsidRDefault="00D80830" w:rsidP="00BB4337">
            <w:pPr>
              <w:widowControl w:val="0"/>
              <w:rPr>
                <w:sz w:val="20"/>
              </w:rPr>
            </w:pPr>
            <w:r>
              <w:rPr>
                <w:i/>
                <w:iCs/>
                <w:sz w:val="20"/>
                <w:szCs w:val="20"/>
              </w:rPr>
              <w:t>(Standard or Premium)</w:t>
            </w:r>
            <w:r>
              <w:rPr>
                <w:sz w:val="20"/>
                <w:szCs w:val="20"/>
              </w:rPr>
              <w:t xml:space="preserve"> </w:t>
            </w:r>
            <w:r>
              <w:rPr>
                <w:i/>
                <w:iCs/>
                <w:sz w:val="20"/>
                <w:szCs w:val="20"/>
              </w:rPr>
              <w:t>See Exhibit B SOW for feature list.</w:t>
            </w:r>
          </w:p>
        </w:tc>
        <w:tc>
          <w:tcPr>
            <w:tcW w:w="7110" w:type="dxa"/>
            <w:shd w:val="clear" w:color="auto" w:fill="auto"/>
            <w:tcMar>
              <w:top w:w="100" w:type="dxa"/>
              <w:left w:w="100" w:type="dxa"/>
              <w:bottom w:w="100" w:type="dxa"/>
              <w:right w:w="100" w:type="dxa"/>
            </w:tcMar>
          </w:tcPr>
          <w:p w14:paraId="43C368F9" w14:textId="46D6BDCA" w:rsidR="0087653C" w:rsidRPr="00BB4337" w:rsidRDefault="00D80830" w:rsidP="00BB4337">
            <w:pPr>
              <w:widowControl w:val="0"/>
              <w:rPr>
                <w:sz w:val="20"/>
              </w:rPr>
            </w:pPr>
            <w:r>
              <w:rPr>
                <w:sz w:val="20"/>
                <w:szCs w:val="20"/>
              </w:rPr>
              <w:t>Standard</w:t>
            </w:r>
          </w:p>
        </w:tc>
      </w:tr>
      <w:tr w:rsidR="00F541AA" w14:paraId="3CFF13DC" w14:textId="77777777" w:rsidTr="00BB4337">
        <w:tc>
          <w:tcPr>
            <w:tcW w:w="3690" w:type="dxa"/>
            <w:shd w:val="clear" w:color="auto" w:fill="auto"/>
            <w:tcMar>
              <w:top w:w="100" w:type="dxa"/>
              <w:left w:w="100" w:type="dxa"/>
              <w:bottom w:w="100" w:type="dxa"/>
              <w:right w:w="100" w:type="dxa"/>
            </w:tcMar>
          </w:tcPr>
          <w:p w14:paraId="7F773721" w14:textId="2BB149EB" w:rsidR="00F541AA" w:rsidRPr="00BB4337" w:rsidRDefault="00F541AA" w:rsidP="00F541AA">
            <w:pPr>
              <w:widowControl w:val="0"/>
              <w:rPr>
                <w:b/>
                <w:sz w:val="20"/>
              </w:rPr>
            </w:pPr>
            <w:r>
              <w:rPr>
                <w:b/>
                <w:bCs/>
                <w:sz w:val="20"/>
                <w:szCs w:val="20"/>
              </w:rPr>
              <w:t>Development and Deployment - Implementation Fees</w:t>
            </w:r>
          </w:p>
        </w:tc>
        <w:tc>
          <w:tcPr>
            <w:tcW w:w="7110" w:type="dxa"/>
            <w:shd w:val="clear" w:color="auto" w:fill="auto"/>
            <w:tcMar>
              <w:top w:w="100" w:type="dxa"/>
              <w:left w:w="100" w:type="dxa"/>
              <w:bottom w:w="100" w:type="dxa"/>
              <w:right w:w="100" w:type="dxa"/>
            </w:tcMar>
          </w:tcPr>
          <w:p w14:paraId="1B8AF5A9" w14:textId="2BB78A47" w:rsidR="00F541AA" w:rsidRPr="00BB4337" w:rsidRDefault="00F541AA" w:rsidP="00F541AA">
            <w:pPr>
              <w:widowControl w:val="0"/>
              <w:rPr>
                <w:sz w:val="20"/>
              </w:rPr>
            </w:pPr>
            <w:r>
              <w:rPr>
                <w:sz w:val="20"/>
                <w:szCs w:val="20"/>
              </w:rPr>
              <w:t>N/A</w:t>
            </w:r>
          </w:p>
        </w:tc>
      </w:tr>
    </w:tbl>
    <w:p w14:paraId="20A9B2FE" w14:textId="77777777" w:rsidR="0087653C" w:rsidRDefault="0087653C">
      <w:pPr>
        <w:pStyle w:val="Body"/>
        <w:rPr>
          <w:b/>
          <w:bCs/>
        </w:rPr>
      </w:pPr>
    </w:p>
    <w:p w14:paraId="29448C79" w14:textId="77777777" w:rsidR="0087653C" w:rsidRDefault="0087653C" w:rsidP="00BB4337">
      <w:pPr>
        <w:rPr>
          <w:b/>
          <w:bCs/>
          <w:sz w:val="20"/>
          <w:szCs w:val="20"/>
        </w:rPr>
      </w:pPr>
    </w:p>
    <w:p w14:paraId="45CDBB66" w14:textId="77777777" w:rsidR="0087653C" w:rsidRPr="00BB4337" w:rsidRDefault="00D80830" w:rsidP="00BB4337">
      <w:pPr>
        <w:rPr>
          <w:b/>
          <w:sz w:val="20"/>
        </w:rPr>
      </w:pPr>
      <w:r w:rsidRPr="00BB4337">
        <w:rPr>
          <w:b/>
          <w:sz w:val="20"/>
        </w:rPr>
        <w:br w:type="page"/>
      </w:r>
    </w:p>
    <w:p w14:paraId="009B0FCD" w14:textId="77777777" w:rsidR="0087653C" w:rsidRDefault="0087653C" w:rsidP="00BB4337">
      <w:pPr>
        <w:rPr>
          <w:b/>
          <w:bCs/>
          <w:sz w:val="20"/>
          <w:szCs w:val="20"/>
        </w:rPr>
      </w:pPr>
    </w:p>
    <w:tbl>
      <w:tblPr>
        <w:tblW w:w="107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970"/>
        <w:gridCol w:w="8730"/>
      </w:tblGrid>
      <w:tr w:rsidR="0087653C" w14:paraId="0EF315BE" w14:textId="77777777" w:rsidTr="00BB4337">
        <w:trPr>
          <w:trHeight w:val="400"/>
          <w:jc w:val="center"/>
        </w:trPr>
        <w:tc>
          <w:tcPr>
            <w:tcW w:w="10700" w:type="dxa"/>
            <w:gridSpan w:val="2"/>
            <w:shd w:val="clear" w:color="auto" w:fill="CCCCCC"/>
            <w:tcMar>
              <w:top w:w="100" w:type="dxa"/>
              <w:left w:w="100" w:type="dxa"/>
              <w:bottom w:w="100" w:type="dxa"/>
              <w:right w:w="100" w:type="dxa"/>
            </w:tcMar>
          </w:tcPr>
          <w:p w14:paraId="57B9D37C" w14:textId="77777777" w:rsidR="0087653C" w:rsidRPr="00BB4337" w:rsidRDefault="00D80830" w:rsidP="00BB4337">
            <w:pPr>
              <w:widowControl w:val="0"/>
              <w:rPr>
                <w:b/>
                <w:sz w:val="20"/>
              </w:rPr>
            </w:pPr>
            <w:r>
              <w:rPr>
                <w:b/>
                <w:bCs/>
                <w:sz w:val="20"/>
                <w:szCs w:val="20"/>
              </w:rPr>
              <w:t>Term, Expenses and Payments</w:t>
            </w:r>
          </w:p>
        </w:tc>
      </w:tr>
      <w:tr w:rsidR="0087653C" w14:paraId="03D1C263" w14:textId="77777777" w:rsidTr="00BB4337">
        <w:trPr>
          <w:trHeight w:val="400"/>
          <w:jc w:val="center"/>
        </w:trPr>
        <w:tc>
          <w:tcPr>
            <w:tcW w:w="1970" w:type="dxa"/>
            <w:shd w:val="clear" w:color="auto" w:fill="auto"/>
            <w:tcMar>
              <w:top w:w="100" w:type="dxa"/>
              <w:left w:w="100" w:type="dxa"/>
              <w:bottom w:w="100" w:type="dxa"/>
              <w:right w:w="100" w:type="dxa"/>
            </w:tcMar>
          </w:tcPr>
          <w:p w14:paraId="1E95C2DD" w14:textId="77777777" w:rsidR="0087653C" w:rsidRDefault="00D80830" w:rsidP="00BB4337">
            <w:pPr>
              <w:widowControl w:val="0"/>
              <w:jc w:val="both"/>
              <w:rPr>
                <w:b/>
                <w:bCs/>
                <w:sz w:val="20"/>
                <w:szCs w:val="20"/>
              </w:rPr>
            </w:pPr>
            <w:r>
              <w:rPr>
                <w:b/>
                <w:bCs/>
                <w:sz w:val="20"/>
                <w:szCs w:val="20"/>
              </w:rPr>
              <w:t xml:space="preserve">Platform - </w:t>
            </w:r>
          </w:p>
          <w:p w14:paraId="72614B89" w14:textId="77777777" w:rsidR="0087653C" w:rsidRPr="00BB4337" w:rsidRDefault="00D80830" w:rsidP="00BB4337">
            <w:pPr>
              <w:widowControl w:val="0"/>
              <w:jc w:val="both"/>
              <w:rPr>
                <w:b/>
                <w:sz w:val="20"/>
              </w:rPr>
            </w:pPr>
            <w:r>
              <w:rPr>
                <w:b/>
                <w:bCs/>
                <w:sz w:val="20"/>
                <w:szCs w:val="20"/>
              </w:rPr>
              <w:t>Initial Service Term</w:t>
            </w:r>
          </w:p>
        </w:tc>
        <w:tc>
          <w:tcPr>
            <w:tcW w:w="8730" w:type="dxa"/>
            <w:shd w:val="clear" w:color="auto" w:fill="auto"/>
            <w:tcMar>
              <w:top w:w="100" w:type="dxa"/>
              <w:left w:w="100" w:type="dxa"/>
              <w:bottom w:w="100" w:type="dxa"/>
              <w:right w:w="100" w:type="dxa"/>
            </w:tcMar>
          </w:tcPr>
          <w:p w14:paraId="199BA9E7" w14:textId="6A4AFEF4" w:rsidR="0087653C" w:rsidRPr="00BB4337" w:rsidRDefault="00D80830" w:rsidP="00BB4337">
            <w:pPr>
              <w:widowControl w:val="0"/>
              <w:jc w:val="both"/>
              <w:rPr>
                <w:sz w:val="20"/>
              </w:rPr>
            </w:pPr>
            <w:r>
              <w:rPr>
                <w:sz w:val="20"/>
                <w:szCs w:val="20"/>
              </w:rPr>
              <w:t xml:space="preserve">Commencing with the Effective Date </w:t>
            </w:r>
            <w:r w:rsidR="00EA78A6">
              <w:rPr>
                <w:sz w:val="20"/>
                <w:szCs w:val="20"/>
              </w:rPr>
              <w:t xml:space="preserve">and ending </w:t>
            </w:r>
            <w:r>
              <w:rPr>
                <w:sz w:val="20"/>
                <w:szCs w:val="20"/>
              </w:rPr>
              <w:t>the earlier of one (1) year later or the Platform Closing Date.</w:t>
            </w:r>
          </w:p>
        </w:tc>
      </w:tr>
      <w:tr w:rsidR="0087653C" w14:paraId="3A937532" w14:textId="77777777" w:rsidTr="00BB4337">
        <w:trPr>
          <w:trHeight w:val="400"/>
          <w:jc w:val="center"/>
        </w:trPr>
        <w:tc>
          <w:tcPr>
            <w:tcW w:w="1970" w:type="dxa"/>
            <w:shd w:val="clear" w:color="auto" w:fill="auto"/>
            <w:tcMar>
              <w:top w:w="100" w:type="dxa"/>
              <w:left w:w="100" w:type="dxa"/>
              <w:bottom w:w="100" w:type="dxa"/>
              <w:right w:w="100" w:type="dxa"/>
            </w:tcMar>
          </w:tcPr>
          <w:p w14:paraId="211AFDAC" w14:textId="3006240A" w:rsidR="0087653C" w:rsidRDefault="00EA78A6" w:rsidP="00BB4337">
            <w:pPr>
              <w:widowControl w:val="0"/>
              <w:jc w:val="both"/>
              <w:rPr>
                <w:b/>
                <w:bCs/>
                <w:sz w:val="20"/>
                <w:szCs w:val="20"/>
              </w:rPr>
            </w:pPr>
            <w:r>
              <w:rPr>
                <w:b/>
                <w:sz w:val="20"/>
                <w:szCs w:val="20"/>
              </w:rPr>
              <w:t>Custody</w:t>
            </w:r>
            <w:r w:rsidR="00D80830">
              <w:rPr>
                <w:b/>
                <w:bCs/>
                <w:sz w:val="20"/>
                <w:szCs w:val="20"/>
              </w:rPr>
              <w:t xml:space="preserve"> – </w:t>
            </w:r>
          </w:p>
          <w:p w14:paraId="238281AF" w14:textId="77777777" w:rsidR="0087653C" w:rsidRPr="00BB4337" w:rsidRDefault="00D80830" w:rsidP="00BB4337">
            <w:pPr>
              <w:widowControl w:val="0"/>
              <w:jc w:val="both"/>
              <w:rPr>
                <w:b/>
                <w:sz w:val="20"/>
              </w:rPr>
            </w:pPr>
            <w:r>
              <w:rPr>
                <w:b/>
                <w:bCs/>
                <w:sz w:val="20"/>
                <w:szCs w:val="20"/>
              </w:rPr>
              <w:t>Initial Service Term</w:t>
            </w:r>
          </w:p>
        </w:tc>
        <w:tc>
          <w:tcPr>
            <w:tcW w:w="8730" w:type="dxa"/>
            <w:shd w:val="clear" w:color="auto" w:fill="auto"/>
            <w:tcMar>
              <w:top w:w="100" w:type="dxa"/>
              <w:left w:w="100" w:type="dxa"/>
              <w:bottom w:w="100" w:type="dxa"/>
              <w:right w:w="100" w:type="dxa"/>
            </w:tcMar>
          </w:tcPr>
          <w:p w14:paraId="60B5D404" w14:textId="6D8ACBD5" w:rsidR="0087653C" w:rsidRPr="00BB4337" w:rsidRDefault="00D80830" w:rsidP="00BB4337">
            <w:pPr>
              <w:widowControl w:val="0"/>
              <w:jc w:val="both"/>
              <w:rPr>
                <w:sz w:val="20"/>
              </w:rPr>
            </w:pPr>
            <w:r>
              <w:rPr>
                <w:sz w:val="20"/>
                <w:szCs w:val="20"/>
              </w:rPr>
              <w:t xml:space="preserve">Commencing with the </w:t>
            </w:r>
            <w:r w:rsidR="00EA78A6">
              <w:rPr>
                <w:sz w:val="20"/>
                <w:szCs w:val="20"/>
              </w:rPr>
              <w:t>Effective Date</w:t>
            </w:r>
            <w:r>
              <w:rPr>
                <w:sz w:val="20"/>
                <w:szCs w:val="20"/>
              </w:rPr>
              <w:t xml:space="preserve"> and ending one (1) year later.</w:t>
            </w:r>
          </w:p>
        </w:tc>
      </w:tr>
      <w:tr w:rsidR="00BB4337" w14:paraId="5E7EE4E8" w14:textId="77777777" w:rsidTr="00BB4337">
        <w:trPr>
          <w:trHeight w:val="645"/>
          <w:jc w:val="center"/>
        </w:trPr>
        <w:tc>
          <w:tcPr>
            <w:tcW w:w="1970" w:type="dxa"/>
            <w:shd w:val="clear" w:color="auto" w:fill="auto"/>
            <w:tcMar>
              <w:top w:w="100" w:type="dxa"/>
              <w:left w:w="100" w:type="dxa"/>
              <w:bottom w:w="100" w:type="dxa"/>
              <w:right w:w="100" w:type="dxa"/>
            </w:tcMar>
          </w:tcPr>
          <w:p w14:paraId="0524397A" w14:textId="369198C1" w:rsidR="00EA78A6" w:rsidRDefault="00EA78A6" w:rsidP="00BB4337">
            <w:pPr>
              <w:widowControl w:val="0"/>
              <w:jc w:val="both"/>
              <w:rPr>
                <w:b/>
                <w:sz w:val="20"/>
                <w:szCs w:val="20"/>
              </w:rPr>
            </w:pPr>
            <w:r>
              <w:rPr>
                <w:b/>
                <w:sz w:val="20"/>
                <w:szCs w:val="20"/>
              </w:rPr>
              <w:t>Smart Contracts – Initial Service Term</w:t>
            </w:r>
          </w:p>
        </w:tc>
        <w:tc>
          <w:tcPr>
            <w:tcW w:w="8730" w:type="dxa"/>
            <w:shd w:val="clear" w:color="auto" w:fill="auto"/>
            <w:tcMar>
              <w:top w:w="100" w:type="dxa"/>
              <w:left w:w="100" w:type="dxa"/>
              <w:bottom w:w="100" w:type="dxa"/>
              <w:right w:w="100" w:type="dxa"/>
            </w:tcMar>
          </w:tcPr>
          <w:p w14:paraId="59BDB969" w14:textId="79315890" w:rsidR="00EA78A6" w:rsidRDefault="00EA78A6" w:rsidP="00BB4337">
            <w:pPr>
              <w:widowControl w:val="0"/>
              <w:jc w:val="both"/>
              <w:rPr>
                <w:sz w:val="20"/>
                <w:szCs w:val="20"/>
              </w:rPr>
            </w:pPr>
            <w:r>
              <w:rPr>
                <w:sz w:val="20"/>
                <w:szCs w:val="20"/>
              </w:rPr>
              <w:t>Commencing with the Effective Date and ending (1) year later.</w:t>
            </w:r>
          </w:p>
        </w:tc>
      </w:tr>
      <w:tr w:rsidR="00EA78A6" w14:paraId="1AF100D3" w14:textId="77777777" w:rsidTr="00BB4337">
        <w:trPr>
          <w:trHeight w:val="400"/>
          <w:jc w:val="center"/>
        </w:trPr>
        <w:tc>
          <w:tcPr>
            <w:tcW w:w="10700" w:type="dxa"/>
            <w:gridSpan w:val="2"/>
            <w:shd w:val="clear" w:color="auto" w:fill="auto"/>
            <w:tcMar>
              <w:top w:w="100" w:type="dxa"/>
              <w:left w:w="100" w:type="dxa"/>
              <w:bottom w:w="100" w:type="dxa"/>
              <w:right w:w="100" w:type="dxa"/>
            </w:tcMar>
          </w:tcPr>
          <w:p w14:paraId="4603CD8A" w14:textId="77777777" w:rsidR="00EA78A6" w:rsidRPr="00BB4337" w:rsidRDefault="00EA78A6" w:rsidP="00BB4337">
            <w:pPr>
              <w:widowControl w:val="0"/>
              <w:rPr>
                <w:b/>
                <w:sz w:val="20"/>
              </w:rPr>
            </w:pPr>
            <w:r>
              <w:rPr>
                <w:b/>
                <w:bCs/>
                <w:sz w:val="20"/>
                <w:szCs w:val="20"/>
              </w:rPr>
              <w:t>Expenses:</w:t>
            </w:r>
            <w:r>
              <w:rPr>
                <w:sz w:val="20"/>
                <w:szCs w:val="20"/>
              </w:rPr>
              <w:t xml:space="preserve">  Customer shall reimburse Company for all travel and other reasonable business expenses incurred at the request of Customer including, but not limited to, travel relating to Key Ceremonies. If such expenses exceed $1000 in a calendar month, Company will obtain written approval of Customer prior to incurring the expense.</w:t>
            </w:r>
          </w:p>
        </w:tc>
      </w:tr>
      <w:tr w:rsidR="00EA78A6" w14:paraId="60B9BFB4" w14:textId="77777777" w:rsidTr="00BB4337">
        <w:trPr>
          <w:trHeight w:val="400"/>
          <w:jc w:val="center"/>
        </w:trPr>
        <w:tc>
          <w:tcPr>
            <w:tcW w:w="10700" w:type="dxa"/>
            <w:gridSpan w:val="2"/>
            <w:shd w:val="clear" w:color="auto" w:fill="auto"/>
            <w:tcMar>
              <w:top w:w="100" w:type="dxa"/>
              <w:left w:w="100" w:type="dxa"/>
              <w:bottom w:w="100" w:type="dxa"/>
              <w:right w:w="100" w:type="dxa"/>
            </w:tcMar>
          </w:tcPr>
          <w:p w14:paraId="2AB96264" w14:textId="77777777" w:rsidR="00EA78A6" w:rsidRDefault="00EA78A6" w:rsidP="00BB4337">
            <w:pPr>
              <w:widowControl w:val="0"/>
              <w:jc w:val="both"/>
              <w:rPr>
                <w:sz w:val="20"/>
                <w:szCs w:val="20"/>
              </w:rPr>
            </w:pPr>
            <w:r>
              <w:rPr>
                <w:b/>
                <w:bCs/>
                <w:sz w:val="20"/>
                <w:szCs w:val="20"/>
                <w:u w:val="single"/>
              </w:rPr>
              <w:t>Payment instructions (choice to be approved by Company)</w:t>
            </w:r>
            <w:r>
              <w:rPr>
                <w:b/>
                <w:bCs/>
                <w:sz w:val="20"/>
                <w:szCs w:val="20"/>
              </w:rPr>
              <w:t>:</w:t>
            </w:r>
          </w:p>
          <w:p w14:paraId="25005199" w14:textId="77777777" w:rsidR="00EA78A6" w:rsidRDefault="00EA78A6" w:rsidP="00BB4337">
            <w:pPr>
              <w:widowControl w:val="0"/>
              <w:spacing w:before="120"/>
              <w:jc w:val="both"/>
              <w:rPr>
                <w:sz w:val="20"/>
                <w:szCs w:val="20"/>
              </w:rPr>
            </w:pPr>
            <w:r>
              <w:rPr>
                <w:sz w:val="20"/>
                <w:szCs w:val="20"/>
                <w:u w:val="single"/>
              </w:rPr>
              <w:t>By Ethereum Network</w:t>
            </w:r>
            <w:r>
              <w:rPr>
                <w:sz w:val="20"/>
                <w:szCs w:val="20"/>
              </w:rPr>
              <w:t>:  Available upon request</w:t>
            </w:r>
          </w:p>
          <w:p w14:paraId="18472810" w14:textId="77777777" w:rsidR="00EA78A6" w:rsidRDefault="00EA78A6" w:rsidP="00BB4337">
            <w:pPr>
              <w:widowControl w:val="0"/>
              <w:spacing w:before="120"/>
              <w:jc w:val="both"/>
              <w:rPr>
                <w:sz w:val="20"/>
                <w:szCs w:val="20"/>
              </w:rPr>
            </w:pPr>
            <w:r>
              <w:rPr>
                <w:sz w:val="20"/>
                <w:szCs w:val="20"/>
                <w:u w:val="single"/>
              </w:rPr>
              <w:t>By Bitcoin Network</w:t>
            </w:r>
            <w:r>
              <w:rPr>
                <w:sz w:val="20"/>
                <w:szCs w:val="20"/>
              </w:rPr>
              <w:t>:  Available upon request</w:t>
            </w:r>
          </w:p>
          <w:p w14:paraId="7CD89A3E" w14:textId="77777777" w:rsidR="00EA78A6" w:rsidRDefault="00EA78A6" w:rsidP="00BB4337">
            <w:pPr>
              <w:widowControl w:val="0"/>
              <w:spacing w:before="120"/>
              <w:jc w:val="both"/>
              <w:rPr>
                <w:sz w:val="20"/>
                <w:szCs w:val="20"/>
              </w:rPr>
            </w:pPr>
            <w:r>
              <w:rPr>
                <w:sz w:val="20"/>
                <w:szCs w:val="20"/>
                <w:u w:val="single"/>
              </w:rPr>
              <w:t>By Wire Transfer</w:t>
            </w:r>
            <w:r>
              <w:rPr>
                <w:sz w:val="20"/>
                <w:szCs w:val="20"/>
              </w:rPr>
              <w:t>:</w:t>
            </w:r>
          </w:p>
          <w:p w14:paraId="1CA231B7" w14:textId="77777777" w:rsidR="00EA78A6" w:rsidRDefault="00EA78A6" w:rsidP="00BB4337">
            <w:pPr>
              <w:widowControl w:val="0"/>
              <w:ind w:left="220"/>
              <w:jc w:val="both"/>
              <w:rPr>
                <w:i/>
                <w:iCs/>
                <w:sz w:val="20"/>
                <w:szCs w:val="20"/>
              </w:rPr>
            </w:pPr>
            <w:r>
              <w:rPr>
                <w:sz w:val="20"/>
                <w:szCs w:val="20"/>
              </w:rPr>
              <w:t xml:space="preserve">Bank Name: </w:t>
            </w:r>
            <w:r>
              <w:rPr>
                <w:i/>
                <w:iCs/>
                <w:sz w:val="20"/>
                <w:szCs w:val="20"/>
              </w:rPr>
              <w:t>JPMorgan Chase Bank</w:t>
            </w:r>
          </w:p>
          <w:p w14:paraId="1559F042" w14:textId="77777777" w:rsidR="00EA78A6" w:rsidRDefault="00EA78A6" w:rsidP="00BB4337">
            <w:pPr>
              <w:widowControl w:val="0"/>
              <w:ind w:left="220"/>
              <w:jc w:val="both"/>
              <w:rPr>
                <w:i/>
                <w:iCs/>
                <w:sz w:val="20"/>
                <w:szCs w:val="20"/>
              </w:rPr>
            </w:pPr>
            <w:r>
              <w:rPr>
                <w:sz w:val="20"/>
                <w:szCs w:val="20"/>
              </w:rPr>
              <w:t xml:space="preserve">Bank Address: </w:t>
            </w:r>
            <w:r>
              <w:rPr>
                <w:i/>
                <w:iCs/>
                <w:sz w:val="20"/>
                <w:szCs w:val="20"/>
              </w:rPr>
              <w:t>300 Hamilton Ave. Palo Alto, CA 94301</w:t>
            </w:r>
          </w:p>
          <w:p w14:paraId="3662BEFC" w14:textId="77777777" w:rsidR="00EA78A6" w:rsidRDefault="00EA78A6" w:rsidP="00BB4337">
            <w:pPr>
              <w:widowControl w:val="0"/>
              <w:ind w:left="220"/>
              <w:jc w:val="both"/>
              <w:rPr>
                <w:i/>
                <w:iCs/>
                <w:sz w:val="20"/>
                <w:szCs w:val="20"/>
              </w:rPr>
            </w:pPr>
            <w:r>
              <w:rPr>
                <w:sz w:val="20"/>
                <w:szCs w:val="20"/>
              </w:rPr>
              <w:t xml:space="preserve">Bank Phone Number: </w:t>
            </w:r>
            <w:r>
              <w:rPr>
                <w:i/>
                <w:iCs/>
                <w:sz w:val="20"/>
                <w:szCs w:val="20"/>
              </w:rPr>
              <w:t>1 (800) 935 - 9935</w:t>
            </w:r>
          </w:p>
          <w:p w14:paraId="0545AD6E" w14:textId="77777777" w:rsidR="00EA78A6" w:rsidRDefault="00EA78A6" w:rsidP="00BB4337">
            <w:pPr>
              <w:widowControl w:val="0"/>
              <w:ind w:left="220"/>
              <w:jc w:val="both"/>
              <w:rPr>
                <w:i/>
                <w:iCs/>
                <w:sz w:val="20"/>
                <w:szCs w:val="20"/>
              </w:rPr>
            </w:pPr>
            <w:r>
              <w:rPr>
                <w:sz w:val="20"/>
                <w:szCs w:val="20"/>
              </w:rPr>
              <w:t xml:space="preserve">Name of Account to be Credited: </w:t>
            </w:r>
            <w:r>
              <w:rPr>
                <w:i/>
                <w:iCs/>
                <w:sz w:val="20"/>
                <w:szCs w:val="20"/>
              </w:rPr>
              <w:t>TOKENSOFT, INC.</w:t>
            </w:r>
          </w:p>
          <w:p w14:paraId="5D1B0D4E" w14:textId="77777777" w:rsidR="00EA78A6" w:rsidRDefault="00EA78A6" w:rsidP="00BB4337">
            <w:pPr>
              <w:widowControl w:val="0"/>
              <w:ind w:left="220"/>
              <w:jc w:val="both"/>
              <w:rPr>
                <w:i/>
                <w:iCs/>
                <w:sz w:val="20"/>
                <w:szCs w:val="20"/>
              </w:rPr>
            </w:pPr>
            <w:r>
              <w:rPr>
                <w:sz w:val="20"/>
                <w:szCs w:val="20"/>
              </w:rPr>
              <w:t xml:space="preserve">Chase ABA Routing/Transit Number: </w:t>
            </w:r>
            <w:r>
              <w:rPr>
                <w:i/>
                <w:iCs/>
                <w:sz w:val="20"/>
                <w:szCs w:val="20"/>
              </w:rPr>
              <w:t>021000021</w:t>
            </w:r>
          </w:p>
          <w:p w14:paraId="71DA59F3" w14:textId="77777777" w:rsidR="00EA78A6" w:rsidRPr="00BB4337" w:rsidRDefault="00EA78A6" w:rsidP="00BB4337">
            <w:pPr>
              <w:widowControl w:val="0"/>
              <w:ind w:left="220"/>
              <w:jc w:val="both"/>
              <w:rPr>
                <w:b/>
                <w:sz w:val="20"/>
              </w:rPr>
            </w:pPr>
            <w:r>
              <w:rPr>
                <w:sz w:val="20"/>
                <w:szCs w:val="20"/>
              </w:rPr>
              <w:t xml:space="preserve">Chase Account Number: </w:t>
            </w:r>
            <w:r>
              <w:rPr>
                <w:i/>
                <w:iCs/>
                <w:sz w:val="20"/>
                <w:szCs w:val="20"/>
              </w:rPr>
              <w:t>201717912</w:t>
            </w:r>
          </w:p>
        </w:tc>
      </w:tr>
    </w:tbl>
    <w:p w14:paraId="50FC431E" w14:textId="77777777" w:rsidR="0087653C" w:rsidRDefault="0087653C" w:rsidP="00BB4337">
      <w:pPr>
        <w:pBdr>
          <w:top w:val="nil"/>
          <w:left w:val="nil"/>
          <w:bottom w:val="nil"/>
          <w:right w:val="nil"/>
          <w:between w:val="nil"/>
        </w:pBdr>
        <w:spacing w:after="240"/>
        <w:rPr>
          <w:b/>
          <w:bCs/>
          <w:sz w:val="20"/>
          <w:szCs w:val="20"/>
        </w:rPr>
      </w:pPr>
    </w:p>
    <w:p w14:paraId="78A7B0DC" w14:textId="77777777" w:rsidR="0087653C" w:rsidRDefault="0087653C">
      <w:pPr>
        <w:pStyle w:val="Body"/>
        <w:spacing w:after="240"/>
        <w:rPr>
          <w:b/>
          <w:bCs/>
        </w:rPr>
      </w:pPr>
    </w:p>
    <w:p w14:paraId="5438D564" w14:textId="01BCE1C6" w:rsidR="0087653C" w:rsidRDefault="00D80830" w:rsidP="00BB4337">
      <w:pPr>
        <w:rPr>
          <w:b/>
          <w:sz w:val="20"/>
        </w:rPr>
      </w:pPr>
      <w:r w:rsidRPr="00BB4337">
        <w:rPr>
          <w:b/>
          <w:sz w:val="20"/>
        </w:rPr>
        <w:br w:type="page"/>
      </w:r>
    </w:p>
    <w:p w14:paraId="462E0F4B" w14:textId="700D8A16" w:rsidR="007D2977" w:rsidRPr="00CC2A98" w:rsidRDefault="007D2977" w:rsidP="007D2977">
      <w:pPr>
        <w:rPr>
          <w:sz w:val="20"/>
        </w:rPr>
      </w:pPr>
    </w:p>
    <w:p w14:paraId="59A4441B" w14:textId="77777777" w:rsidR="007D2977" w:rsidRPr="00CC2A98" w:rsidRDefault="007D2977" w:rsidP="007D2977">
      <w:pPr>
        <w:rPr>
          <w:sz w:val="20"/>
        </w:rPr>
      </w:pPr>
    </w:p>
    <w:p w14:paraId="235F45B5" w14:textId="77777777" w:rsidR="0087653C" w:rsidRDefault="00D80830" w:rsidP="00BB4337">
      <w:pPr>
        <w:pBdr>
          <w:top w:val="nil"/>
          <w:left w:val="nil"/>
          <w:bottom w:val="nil"/>
          <w:right w:val="nil"/>
          <w:between w:val="nil"/>
        </w:pBdr>
        <w:spacing w:after="240"/>
        <w:jc w:val="center"/>
        <w:rPr>
          <w:b/>
          <w:bCs/>
        </w:rPr>
      </w:pPr>
      <w:r w:rsidRPr="00BB4337">
        <w:rPr>
          <w:b/>
          <w:sz w:val="20"/>
        </w:rPr>
        <w:t>MASTER SOFTWARE AND SERVICES AGREEMENT</w:t>
      </w:r>
    </w:p>
    <w:p w14:paraId="1901E535" w14:textId="77777777" w:rsidR="0087653C" w:rsidRDefault="00D80830" w:rsidP="00BB4337">
      <w:pPr>
        <w:widowControl w:val="0"/>
        <w:pBdr>
          <w:top w:val="nil"/>
          <w:left w:val="nil"/>
          <w:bottom w:val="nil"/>
          <w:right w:val="nil"/>
          <w:between w:val="nil"/>
        </w:pBdr>
        <w:spacing w:before="120"/>
        <w:jc w:val="both"/>
      </w:pPr>
      <w:r w:rsidRPr="00BB4337">
        <w:rPr>
          <w:sz w:val="20"/>
        </w:rPr>
        <w:t>This Master Software and</w:t>
      </w:r>
      <w:r w:rsidRPr="00BB4337">
        <w:rPr>
          <w:color w:val="000000"/>
          <w:sz w:val="20"/>
        </w:rPr>
        <w:t xml:space="preserve"> Services Agreement  (“</w:t>
      </w:r>
      <w:r w:rsidRPr="00BB4337">
        <w:rPr>
          <w:b/>
          <w:color w:val="000000"/>
          <w:sz w:val="20"/>
        </w:rPr>
        <w:t>Agreement</w:t>
      </w:r>
      <w:r w:rsidRPr="00BB4337">
        <w:rPr>
          <w:color w:val="000000"/>
          <w:sz w:val="20"/>
        </w:rPr>
        <w:t>”) is entered into on this __________________________ (the “</w:t>
      </w:r>
      <w:r w:rsidRPr="00BB4337">
        <w:rPr>
          <w:b/>
          <w:color w:val="000000"/>
          <w:sz w:val="20"/>
        </w:rPr>
        <w:t>Effective Date</w:t>
      </w:r>
      <w:r w:rsidRPr="00BB4337">
        <w:rPr>
          <w:color w:val="000000"/>
          <w:sz w:val="20"/>
        </w:rPr>
        <w:t>”) between TokenSoft Inc. with a place of business at 44 Montgomery St. San Francisco, CA 94104 (“</w:t>
      </w:r>
      <w:r w:rsidRPr="00BB4337">
        <w:rPr>
          <w:b/>
          <w:color w:val="000000"/>
          <w:sz w:val="20"/>
        </w:rPr>
        <w:t>Company</w:t>
      </w:r>
      <w:r w:rsidRPr="00BB4337">
        <w:rPr>
          <w:color w:val="000000"/>
          <w:sz w:val="20"/>
        </w:rPr>
        <w:t>”), and _______________________________________________ (</w:t>
      </w:r>
      <w:r w:rsidRPr="00BB4337">
        <w:rPr>
          <w:i/>
          <w:color w:val="000000"/>
          <w:sz w:val="20"/>
        </w:rPr>
        <w:t>legal name</w:t>
      </w:r>
      <w:r w:rsidRPr="00BB4337">
        <w:rPr>
          <w:color w:val="000000"/>
          <w:sz w:val="20"/>
        </w:rPr>
        <w:t>) with a place of business at the address listed on the Order Form (“</w:t>
      </w:r>
      <w:r w:rsidRPr="00BB4337">
        <w:rPr>
          <w:b/>
          <w:color w:val="000000"/>
          <w:sz w:val="20"/>
        </w:rPr>
        <w:t>Customer</w:t>
      </w:r>
      <w:r w:rsidRPr="00BB4337">
        <w:rPr>
          <w:color w:val="000000"/>
          <w:sz w:val="20"/>
        </w:rPr>
        <w:t xml:space="preserve">”).  This Agreement includes and incorporates the above Order Form, as well as the attached General Terms and Conditions and any attached applicable Exhibits and contains, among other things, warranty disclaimers, liability limitations and use limitations.  In the event of any conflicting or differing terms in the foregoing, the order of precedence will be first any exhibits expressly setting forth terms for any Ancillary Services, second the General Terms and Conditions, third any applicable Supplemental Terms and Conditions, and fourth the Order Form. There shall be no force or effect to any different terms of any related purchase order or similar form even if signed by the parties after the date hereof.  </w:t>
      </w:r>
    </w:p>
    <w:p w14:paraId="78C2DB6C" w14:textId="77777777" w:rsidR="0087653C" w:rsidRPr="00BB4337" w:rsidRDefault="0087653C" w:rsidP="00BB4337">
      <w:pPr>
        <w:widowControl w:val="0"/>
        <w:pBdr>
          <w:top w:val="nil"/>
          <w:left w:val="nil"/>
          <w:bottom w:val="nil"/>
          <w:right w:val="nil"/>
          <w:between w:val="nil"/>
        </w:pBdr>
        <w:spacing w:before="120"/>
        <w:jc w:val="both"/>
        <w:rPr>
          <w:sz w:val="20"/>
        </w:rPr>
      </w:pPr>
    </w:p>
    <w:p w14:paraId="6668AEC6" w14:textId="77777777" w:rsidR="0087653C" w:rsidRDefault="00D80830" w:rsidP="00BB4337">
      <w:pPr>
        <w:widowControl w:val="0"/>
        <w:pBdr>
          <w:top w:val="nil"/>
          <w:left w:val="nil"/>
          <w:bottom w:val="nil"/>
          <w:right w:val="nil"/>
          <w:between w:val="nil"/>
        </w:pBdr>
        <w:spacing w:before="120"/>
      </w:pPr>
      <w:r w:rsidRPr="00BB4337">
        <w:rPr>
          <w:b/>
          <w:sz w:val="20"/>
        </w:rPr>
        <w:t>TokenSoft Inc</w:t>
      </w:r>
      <w:r w:rsidRPr="00BB4337">
        <w:rPr>
          <w:b/>
          <w:color w:val="000000"/>
          <w:sz w:val="20"/>
        </w:rPr>
        <w:t xml:space="preserve">. </w:t>
      </w:r>
      <w:r>
        <w:rPr>
          <w:b/>
          <w:bCs/>
          <w:sz w:val="20"/>
          <w:szCs w:val="20"/>
        </w:rPr>
        <w:t>(Company)</w:t>
      </w:r>
      <w:r w:rsidRPr="00BB4337">
        <w:rPr>
          <w:b/>
          <w:sz w:val="20"/>
        </w:rPr>
        <w:tab/>
      </w:r>
      <w:r w:rsidRPr="00BB4337">
        <w:rPr>
          <w:b/>
          <w:sz w:val="20"/>
        </w:rPr>
        <w:tab/>
      </w:r>
      <w:r w:rsidRPr="00BB4337">
        <w:rPr>
          <w:b/>
          <w:sz w:val="20"/>
        </w:rPr>
        <w:tab/>
      </w:r>
      <w:r w:rsidRPr="00BB4337">
        <w:rPr>
          <w:b/>
          <w:sz w:val="20"/>
        </w:rPr>
        <w:tab/>
      </w:r>
      <w:r>
        <w:rPr>
          <w:b/>
          <w:bCs/>
          <w:sz w:val="20"/>
          <w:szCs w:val="20"/>
        </w:rPr>
        <w:t>Customer</w:t>
      </w:r>
    </w:p>
    <w:p w14:paraId="5905DB89" w14:textId="77777777" w:rsidR="0087653C" w:rsidRDefault="0087653C" w:rsidP="00BB4337">
      <w:pPr>
        <w:widowControl w:val="0"/>
        <w:pBdr>
          <w:top w:val="nil"/>
          <w:left w:val="nil"/>
          <w:bottom w:val="nil"/>
          <w:right w:val="nil"/>
          <w:between w:val="nil"/>
        </w:pBdr>
        <w:spacing w:before="120"/>
        <w:rPr>
          <w:sz w:val="20"/>
          <w:szCs w:val="20"/>
        </w:rPr>
      </w:pPr>
    </w:p>
    <w:p w14:paraId="50C40F67" w14:textId="77777777" w:rsidR="0087653C" w:rsidRDefault="0087653C" w:rsidP="00BB4337">
      <w:pPr>
        <w:widowControl w:val="0"/>
        <w:pBdr>
          <w:top w:val="nil"/>
          <w:left w:val="nil"/>
          <w:bottom w:val="nil"/>
          <w:right w:val="nil"/>
          <w:between w:val="nil"/>
        </w:pBdr>
        <w:spacing w:before="120"/>
      </w:pPr>
    </w:p>
    <w:p w14:paraId="0C8FCD32" w14:textId="77777777" w:rsidR="0087653C" w:rsidRDefault="00D80830" w:rsidP="00BB4337">
      <w:pPr>
        <w:widowControl w:val="0"/>
        <w:pBdr>
          <w:top w:val="nil"/>
          <w:left w:val="nil"/>
          <w:bottom w:val="nil"/>
          <w:right w:val="nil"/>
          <w:between w:val="nil"/>
        </w:pBdr>
        <w:spacing w:before="120"/>
      </w:pPr>
      <w:r w:rsidRPr="00BB4337">
        <w:rPr>
          <w:sz w:val="20"/>
        </w:rPr>
        <w:t xml:space="preserve">By: </w:t>
      </w:r>
      <w:r w:rsidRPr="00BB4337">
        <w:rPr>
          <w:sz w:val="20"/>
        </w:rPr>
        <w:tab/>
        <w:t>_____________________</w:t>
      </w:r>
      <w:r w:rsidRPr="00BB4337">
        <w:rPr>
          <w:color w:val="000000"/>
          <w:sz w:val="20"/>
        </w:rPr>
        <w:t>________</w:t>
      </w:r>
      <w:r w:rsidRPr="00BB4337">
        <w:rPr>
          <w:color w:val="000000"/>
          <w:sz w:val="20"/>
        </w:rPr>
        <w:tab/>
      </w:r>
      <w:r w:rsidRPr="00BB4337">
        <w:rPr>
          <w:color w:val="000000"/>
          <w:sz w:val="20"/>
        </w:rPr>
        <w:tab/>
        <w:t>By:</w:t>
      </w:r>
      <w:r w:rsidRPr="00BB4337">
        <w:rPr>
          <w:color w:val="000000"/>
          <w:sz w:val="20"/>
        </w:rPr>
        <w:tab/>
      </w:r>
      <w:r>
        <w:rPr>
          <w:sz w:val="20"/>
          <w:szCs w:val="20"/>
        </w:rPr>
        <w:t>____________________________________</w:t>
      </w:r>
    </w:p>
    <w:p w14:paraId="03BFA46D" w14:textId="77777777" w:rsidR="0087653C" w:rsidRDefault="00D80830" w:rsidP="00BB4337">
      <w:pPr>
        <w:widowControl w:val="0"/>
        <w:pBdr>
          <w:top w:val="nil"/>
          <w:left w:val="nil"/>
          <w:bottom w:val="nil"/>
          <w:right w:val="nil"/>
          <w:between w:val="nil"/>
        </w:pBdr>
        <w:spacing w:before="120"/>
        <w:rPr>
          <w:u w:val="single"/>
        </w:rPr>
      </w:pPr>
      <w:r w:rsidRPr="00BB4337">
        <w:rPr>
          <w:color w:val="000000"/>
          <w:sz w:val="20"/>
        </w:rPr>
        <w:t>Name:</w:t>
      </w:r>
      <w:r>
        <w:rPr>
          <w:sz w:val="20"/>
          <w:szCs w:val="20"/>
        </w:rPr>
        <w:t xml:space="preserve">  </w:t>
      </w:r>
      <w:r>
        <w:rPr>
          <w:sz w:val="20"/>
          <w:szCs w:val="20"/>
        </w:rPr>
        <w:tab/>
      </w:r>
      <w:r>
        <w:rPr>
          <w:sz w:val="20"/>
          <w:szCs w:val="20"/>
          <w:u w:val="single"/>
        </w:rPr>
        <w:t xml:space="preserve">Mason </w:t>
      </w:r>
      <w:proofErr w:type="spellStart"/>
      <w:r>
        <w:rPr>
          <w:sz w:val="20"/>
          <w:szCs w:val="20"/>
          <w:u w:val="single"/>
        </w:rPr>
        <w:t>Borda</w:t>
      </w:r>
      <w:proofErr w:type="spellEnd"/>
      <w:r w:rsidRPr="00BB4337">
        <w:rPr>
          <w:color w:val="000000"/>
          <w:sz w:val="20"/>
        </w:rPr>
        <w:tab/>
      </w:r>
      <w:r w:rsidRPr="00BB4337">
        <w:rPr>
          <w:color w:val="000000"/>
          <w:sz w:val="20"/>
        </w:rPr>
        <w:tab/>
      </w:r>
      <w:r w:rsidRPr="00BB4337">
        <w:rPr>
          <w:color w:val="000000"/>
          <w:sz w:val="20"/>
        </w:rPr>
        <w:tab/>
      </w:r>
      <w:r w:rsidRPr="00BB4337">
        <w:rPr>
          <w:color w:val="000000"/>
          <w:sz w:val="20"/>
        </w:rPr>
        <w:tab/>
      </w:r>
      <w:r w:rsidRPr="00BB4337">
        <w:rPr>
          <w:color w:val="000000"/>
          <w:sz w:val="20"/>
        </w:rPr>
        <w:tab/>
        <w:t>Name:</w:t>
      </w:r>
      <w:r w:rsidRPr="00BB4337">
        <w:rPr>
          <w:color w:val="000000"/>
          <w:sz w:val="20"/>
        </w:rPr>
        <w:tab/>
      </w:r>
      <w:r>
        <w:rPr>
          <w:sz w:val="20"/>
          <w:szCs w:val="20"/>
        </w:rPr>
        <w:t>____________________________________</w:t>
      </w:r>
    </w:p>
    <w:p w14:paraId="6A1391FB" w14:textId="77777777" w:rsidR="0087653C" w:rsidRDefault="00D80830" w:rsidP="00BB4337">
      <w:pPr>
        <w:widowControl w:val="0"/>
        <w:pBdr>
          <w:top w:val="nil"/>
          <w:left w:val="nil"/>
          <w:bottom w:val="nil"/>
          <w:right w:val="nil"/>
          <w:between w:val="nil"/>
        </w:pBdr>
        <w:spacing w:before="120"/>
      </w:pPr>
      <w:r w:rsidRPr="00BB4337">
        <w:rPr>
          <w:color w:val="000000"/>
          <w:sz w:val="20"/>
        </w:rPr>
        <w:t>Title:</w:t>
      </w:r>
      <w:r w:rsidRPr="00BB4337">
        <w:rPr>
          <w:color w:val="000000"/>
          <w:sz w:val="20"/>
        </w:rPr>
        <w:tab/>
      </w:r>
      <w:r w:rsidRPr="00BB4337">
        <w:rPr>
          <w:sz w:val="20"/>
          <w:u w:val="single"/>
        </w:rPr>
        <w:t>CEO</w:t>
      </w:r>
      <w:r w:rsidRPr="00BB4337">
        <w:rPr>
          <w:color w:val="000000"/>
          <w:sz w:val="20"/>
        </w:rPr>
        <w:tab/>
      </w:r>
      <w:r w:rsidRPr="00BB4337">
        <w:rPr>
          <w:color w:val="000000"/>
          <w:sz w:val="20"/>
        </w:rPr>
        <w:tab/>
      </w:r>
      <w:r w:rsidRPr="00BB4337">
        <w:rPr>
          <w:color w:val="000000"/>
          <w:sz w:val="20"/>
        </w:rPr>
        <w:tab/>
      </w:r>
      <w:r w:rsidRPr="00BB4337">
        <w:rPr>
          <w:color w:val="000000"/>
          <w:sz w:val="20"/>
        </w:rPr>
        <w:tab/>
      </w:r>
      <w:r w:rsidRPr="00BB4337">
        <w:rPr>
          <w:color w:val="000000"/>
          <w:sz w:val="20"/>
        </w:rPr>
        <w:tab/>
      </w:r>
      <w:r w:rsidRPr="00BB4337">
        <w:rPr>
          <w:color w:val="000000"/>
          <w:sz w:val="20"/>
        </w:rPr>
        <w:tab/>
        <w:t xml:space="preserve">Title: </w:t>
      </w:r>
      <w:r w:rsidRPr="00BB4337">
        <w:rPr>
          <w:color w:val="000000"/>
          <w:sz w:val="20"/>
        </w:rPr>
        <w:tab/>
      </w:r>
      <w:r>
        <w:rPr>
          <w:sz w:val="20"/>
          <w:szCs w:val="20"/>
        </w:rPr>
        <w:t>____________________________________</w:t>
      </w:r>
    </w:p>
    <w:p w14:paraId="0BD446B8" w14:textId="77777777" w:rsidR="0087653C" w:rsidRDefault="00D80830" w:rsidP="00BB4337">
      <w:pPr>
        <w:widowControl w:val="0"/>
        <w:pBdr>
          <w:top w:val="nil"/>
          <w:left w:val="nil"/>
          <w:bottom w:val="nil"/>
          <w:right w:val="nil"/>
          <w:between w:val="nil"/>
        </w:pBdr>
        <w:spacing w:line="276" w:lineRule="auto"/>
      </w:pPr>
      <w:r w:rsidRPr="00BB4337">
        <w:br w:type="column"/>
      </w:r>
    </w:p>
    <w:p w14:paraId="69A9AFF9" w14:textId="77777777" w:rsidR="0087653C" w:rsidRDefault="0087653C">
      <w:pPr>
        <w:pStyle w:val="Body"/>
        <w:spacing w:line="276" w:lineRule="auto"/>
      </w:pPr>
    </w:p>
    <w:p w14:paraId="2DD0C6F7" w14:textId="77777777" w:rsidR="0087653C" w:rsidRDefault="00D80830">
      <w:pPr>
        <w:pStyle w:val="Title"/>
        <w:widowControl/>
        <w:spacing w:after="120"/>
      </w:pPr>
      <w:r>
        <w:t>GENERAL TERMS AND CONDITIONS</w:t>
      </w:r>
    </w:p>
    <w:p w14:paraId="3D6DAD99" w14:textId="77777777" w:rsidR="0087653C" w:rsidRPr="00BB4337" w:rsidRDefault="0087653C" w:rsidP="00BB4337">
      <w:pPr>
        <w:widowControl w:val="0"/>
        <w:pBdr>
          <w:top w:val="nil"/>
          <w:left w:val="nil"/>
          <w:bottom w:val="nil"/>
          <w:right w:val="nil"/>
          <w:between w:val="nil"/>
        </w:pBdr>
        <w:rPr>
          <w:sz w:val="20"/>
        </w:rPr>
      </w:pPr>
    </w:p>
    <w:p w14:paraId="33A9A571" w14:textId="77777777" w:rsidR="0087653C" w:rsidRPr="00BB4337" w:rsidRDefault="0087653C" w:rsidP="00BB4337">
      <w:pPr>
        <w:widowControl w:val="0"/>
        <w:pBdr>
          <w:top w:val="nil"/>
          <w:left w:val="nil"/>
          <w:bottom w:val="nil"/>
          <w:right w:val="nil"/>
          <w:between w:val="nil"/>
        </w:pBdr>
        <w:rPr>
          <w:color w:val="000000"/>
          <w:sz w:val="20"/>
        </w:rPr>
        <w:sectPr w:rsidR="0087653C" w:rsidRPr="00BB4337">
          <w:footerReference w:type="default" r:id="rId8"/>
          <w:headerReference w:type="first" r:id="rId9"/>
          <w:footerReference w:type="first" r:id="rId10"/>
          <w:pgSz w:w="12240" w:h="15840"/>
          <w:pgMar w:top="1440" w:right="720" w:bottom="720" w:left="720" w:header="0" w:footer="720" w:gutter="0"/>
          <w:pgNumType w:start="1"/>
          <w:cols w:space="720"/>
          <w:titlePg/>
        </w:sectPr>
      </w:pPr>
    </w:p>
    <w:p w14:paraId="0E3CB83F" w14:textId="77777777" w:rsidR="0087653C" w:rsidRDefault="00D80830" w:rsidP="00BB4337">
      <w:pPr>
        <w:pStyle w:val="Heading3"/>
        <w:numPr>
          <w:ilvl w:val="1"/>
          <w:numId w:val="38"/>
        </w:numPr>
        <w:rPr>
          <w:sz w:val="20"/>
          <w:szCs w:val="20"/>
        </w:rPr>
      </w:pPr>
      <w:r>
        <w:rPr>
          <w:sz w:val="20"/>
          <w:szCs w:val="20"/>
        </w:rPr>
        <w:t>GENERAL TERMS AND CONDITIONS</w:t>
      </w:r>
    </w:p>
    <w:p w14:paraId="4A74F458" w14:textId="77777777" w:rsidR="0087653C" w:rsidRDefault="00D80830" w:rsidP="00BB4337">
      <w:pPr>
        <w:pStyle w:val="Heading4"/>
        <w:numPr>
          <w:ilvl w:val="3"/>
          <w:numId w:val="38"/>
        </w:numPr>
        <w:rPr>
          <w:sz w:val="20"/>
          <w:szCs w:val="20"/>
        </w:rPr>
      </w:pPr>
      <w:r>
        <w:rPr>
          <w:sz w:val="20"/>
          <w:szCs w:val="20"/>
          <w:u w:val="single"/>
        </w:rPr>
        <w:t>General Terms, Defined Terms</w:t>
      </w:r>
      <w:r>
        <w:rPr>
          <w:sz w:val="20"/>
          <w:szCs w:val="20"/>
        </w:rPr>
        <w:t>. This General Terms and Conditions document sets forth the terms (the “</w:t>
      </w:r>
      <w:r>
        <w:rPr>
          <w:b/>
          <w:bCs/>
          <w:sz w:val="20"/>
          <w:szCs w:val="20"/>
        </w:rPr>
        <w:t>General Terms</w:t>
      </w:r>
      <w:r>
        <w:rPr>
          <w:sz w:val="20"/>
          <w:szCs w:val="20"/>
        </w:rPr>
        <w:t>”) applicable to all Services and to any other subject matter of this Agreement except as may be expressly provided otherwise in this Agreement. Defined terms shall have the meaning set forth in Exhibit A and elsewhere in this Agreement.</w:t>
      </w:r>
    </w:p>
    <w:p w14:paraId="03CEBB4D" w14:textId="77777777" w:rsidR="0087653C" w:rsidRDefault="00D80830" w:rsidP="00BB4337">
      <w:pPr>
        <w:pStyle w:val="Heading4"/>
        <w:numPr>
          <w:ilvl w:val="3"/>
          <w:numId w:val="38"/>
        </w:numPr>
        <w:rPr>
          <w:sz w:val="20"/>
          <w:szCs w:val="20"/>
        </w:rPr>
      </w:pPr>
      <w:r>
        <w:rPr>
          <w:sz w:val="20"/>
          <w:szCs w:val="20"/>
          <w:u w:val="single"/>
        </w:rPr>
        <w:t>Technical Support</w:t>
      </w:r>
      <w:r>
        <w:rPr>
          <w:sz w:val="20"/>
          <w:szCs w:val="20"/>
        </w:rPr>
        <w:t>. Pursuant to the SOW, Company will provide Customer with commercially reasonable technical support services for the Services in accordance with Company’s standard practice. All support will be limited to the current versions of Services (including Software) provided by Company to Customer, and to Customer’s use of the Services in conjunction with Equipment that complies with the specifications provided by Company, as such specifications may be updated by Company from time to time.</w:t>
      </w:r>
    </w:p>
    <w:p w14:paraId="2CF41898" w14:textId="77777777" w:rsidR="0087653C" w:rsidRDefault="00D80830" w:rsidP="00BB4337">
      <w:pPr>
        <w:pStyle w:val="Heading4"/>
        <w:numPr>
          <w:ilvl w:val="3"/>
          <w:numId w:val="38"/>
        </w:numPr>
        <w:rPr>
          <w:sz w:val="20"/>
          <w:szCs w:val="20"/>
        </w:rPr>
      </w:pPr>
      <w:r>
        <w:rPr>
          <w:sz w:val="20"/>
          <w:szCs w:val="20"/>
          <w:u w:val="single"/>
        </w:rPr>
        <w:t>Platform Services</w:t>
      </w:r>
      <w:r>
        <w:rPr>
          <w:sz w:val="20"/>
          <w:szCs w:val="20"/>
        </w:rPr>
        <w:t>. Subject to the terms of this Agreement, to the Order Form providing for the provision of Platform Services by Company to Customer, and to the payment of applicable Fees, Company will use commercially reasonable efforts to provide Customer the Platform Services (but excluding the Ancillary Services) set forth in the Order Form.</w:t>
      </w:r>
    </w:p>
    <w:p w14:paraId="2B604BB9" w14:textId="77777777" w:rsidR="0087653C" w:rsidRDefault="00D80830" w:rsidP="00BB4337">
      <w:pPr>
        <w:pStyle w:val="Heading4"/>
        <w:numPr>
          <w:ilvl w:val="4"/>
          <w:numId w:val="38"/>
        </w:numPr>
        <w:rPr>
          <w:sz w:val="20"/>
          <w:szCs w:val="20"/>
        </w:rPr>
      </w:pPr>
      <w:r>
        <w:rPr>
          <w:sz w:val="20"/>
          <w:szCs w:val="20"/>
          <w:u w:val="single"/>
        </w:rPr>
        <w:t>Ancillary Services</w:t>
      </w:r>
      <w:r>
        <w:rPr>
          <w:sz w:val="20"/>
          <w:szCs w:val="20"/>
        </w:rPr>
        <w:t>. Subject to any terms of this Agreement expressly applicable to the Ancillary Services, to the Order Form providing for the provision of Ancillary Services by Company to Customer, and to the payment of applicable Fees, Company will use commercially reasonable efforts to provide Customer the Ancillary Services set forth in the Order Form.</w:t>
      </w:r>
    </w:p>
    <w:p w14:paraId="2845BD25" w14:textId="77777777" w:rsidR="0087653C" w:rsidRDefault="00D80830" w:rsidP="00BB4337">
      <w:pPr>
        <w:pStyle w:val="Heading4"/>
        <w:numPr>
          <w:ilvl w:val="3"/>
          <w:numId w:val="38"/>
        </w:numPr>
        <w:rPr>
          <w:sz w:val="20"/>
          <w:szCs w:val="20"/>
        </w:rPr>
      </w:pPr>
      <w:r>
        <w:rPr>
          <w:sz w:val="20"/>
          <w:szCs w:val="20"/>
          <w:u w:val="single"/>
        </w:rPr>
        <w:t>Custody Services</w:t>
      </w:r>
      <w:r>
        <w:rPr>
          <w:sz w:val="20"/>
          <w:szCs w:val="20"/>
        </w:rPr>
        <w:t xml:space="preserve">.  </w:t>
      </w:r>
    </w:p>
    <w:p w14:paraId="1675EC1E" w14:textId="77777777" w:rsidR="0087653C" w:rsidRDefault="00D80830" w:rsidP="00BB4337">
      <w:pPr>
        <w:pStyle w:val="Heading4"/>
        <w:numPr>
          <w:ilvl w:val="4"/>
          <w:numId w:val="38"/>
        </w:numPr>
        <w:rPr>
          <w:sz w:val="20"/>
          <w:szCs w:val="20"/>
        </w:rPr>
      </w:pPr>
      <w:r>
        <w:rPr>
          <w:sz w:val="20"/>
          <w:szCs w:val="20"/>
          <w:u w:val="single"/>
        </w:rPr>
        <w:t>Knox Wallet</w:t>
      </w:r>
      <w:r>
        <w:rPr>
          <w:sz w:val="20"/>
          <w:szCs w:val="20"/>
        </w:rPr>
        <w:t>. Subject to the terms of Agreement, to the Order Form providing for the provision of the Knox Wallet by Company to Customer,  and to the payment of applicable Fees, Company hereby grants to Customer a nonexclusive, non-licensable, non-assignable (except as provided in Section 9), non-transferable, license in the Territory to use the Knox Wallet software for the purpose of Customer sending, receiving, and holding the Assets.</w:t>
      </w:r>
    </w:p>
    <w:p w14:paraId="44EFECCD" w14:textId="77777777" w:rsidR="0087653C" w:rsidRPr="00BB4337" w:rsidRDefault="00D80830" w:rsidP="00BB4337">
      <w:pPr>
        <w:pStyle w:val="Heading4"/>
        <w:numPr>
          <w:ilvl w:val="4"/>
          <w:numId w:val="38"/>
        </w:numPr>
        <w:rPr>
          <w:sz w:val="20"/>
          <w:u w:val="single"/>
        </w:rPr>
      </w:pPr>
      <w:r>
        <w:rPr>
          <w:sz w:val="20"/>
          <w:szCs w:val="20"/>
          <w:u w:val="single"/>
        </w:rPr>
        <w:t>Third-Party Custody Integration</w:t>
      </w:r>
      <w:r>
        <w:rPr>
          <w:sz w:val="20"/>
          <w:szCs w:val="20"/>
        </w:rPr>
        <w:t xml:space="preserve">. Subject to the terms of Agreement, to the Order Form providing for the provision of the Knox Wallet by Company to </w:t>
      </w:r>
      <w:proofErr w:type="gramStart"/>
      <w:r>
        <w:rPr>
          <w:sz w:val="20"/>
          <w:szCs w:val="20"/>
        </w:rPr>
        <w:t>Customer,  and</w:t>
      </w:r>
      <w:proofErr w:type="gramEnd"/>
      <w:r>
        <w:rPr>
          <w:sz w:val="20"/>
          <w:szCs w:val="20"/>
        </w:rPr>
        <w:t xml:space="preserve"> to the payment of applicable Fees, Company will use commercially reasonable efforts </w:t>
      </w:r>
      <w:r>
        <w:rPr>
          <w:sz w:val="20"/>
          <w:szCs w:val="20"/>
        </w:rPr>
        <w:t>to integrate the Platform with the third-party custodian provided in the Order Form (if applicable).</w:t>
      </w:r>
    </w:p>
    <w:p w14:paraId="435C4D43" w14:textId="48F07FB4" w:rsidR="0087653C" w:rsidRDefault="00D80830" w:rsidP="00BB4337">
      <w:pPr>
        <w:pStyle w:val="Heading4"/>
        <w:numPr>
          <w:ilvl w:val="3"/>
          <w:numId w:val="38"/>
        </w:numPr>
        <w:rPr>
          <w:sz w:val="20"/>
          <w:szCs w:val="20"/>
        </w:rPr>
      </w:pPr>
      <w:r>
        <w:rPr>
          <w:sz w:val="20"/>
          <w:szCs w:val="20"/>
          <w:u w:val="single"/>
        </w:rPr>
        <w:t xml:space="preserve">Smart Contract </w:t>
      </w:r>
      <w:r w:rsidR="004843B0">
        <w:rPr>
          <w:sz w:val="20"/>
          <w:szCs w:val="20"/>
          <w:u w:val="single"/>
        </w:rPr>
        <w:t>Services</w:t>
      </w:r>
      <w:r>
        <w:rPr>
          <w:sz w:val="20"/>
          <w:szCs w:val="20"/>
        </w:rPr>
        <w:t>. Subject to the terms of this Agreement, to the Order Form providing for the provision of Smart Contract Services by Company to Customer, and to the payment of applicable Fees, Company will use commercially reasonable efforts to provide Customer the Smart Contract Services as set forth in the Order Form.</w:t>
      </w:r>
    </w:p>
    <w:p w14:paraId="470CE68B" w14:textId="77777777" w:rsidR="0087653C" w:rsidRDefault="00D80830" w:rsidP="00BB4337">
      <w:pPr>
        <w:pStyle w:val="Heading3"/>
        <w:numPr>
          <w:ilvl w:val="1"/>
          <w:numId w:val="38"/>
        </w:numPr>
        <w:rPr>
          <w:sz w:val="20"/>
          <w:szCs w:val="20"/>
        </w:rPr>
      </w:pPr>
      <w:r>
        <w:rPr>
          <w:sz w:val="20"/>
          <w:szCs w:val="20"/>
        </w:rPr>
        <w:t>RESTRICTIONS AND RESPONSIBILITIES</w:t>
      </w:r>
    </w:p>
    <w:p w14:paraId="54F54F37" w14:textId="77777777" w:rsidR="0087653C" w:rsidRDefault="00D80830" w:rsidP="00BB4337">
      <w:pPr>
        <w:pStyle w:val="Heading4"/>
        <w:numPr>
          <w:ilvl w:val="3"/>
          <w:numId w:val="40"/>
        </w:numPr>
        <w:rPr>
          <w:sz w:val="20"/>
          <w:szCs w:val="20"/>
        </w:rPr>
      </w:pPr>
      <w:r>
        <w:rPr>
          <w:sz w:val="20"/>
          <w:szCs w:val="20"/>
        </w:rPr>
        <w:t xml:space="preserve">Customer will not, directly or indirectly: reverse engineer, decompile, disassemble or otherwise attempt to discover the source code, object code or underlying structure, ideas, know-how or algorithms relevant to the Services or any Software; modify, translate, or create derivative works based on the Services or any Software (except to the extent expressly permitted by Company or authorized within the Services); use the Services or any Software for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non-sublicensable license to use such Software during the Term only in connection with the Services. </w:t>
      </w:r>
    </w:p>
    <w:p w14:paraId="61ECE052" w14:textId="77777777" w:rsidR="0087653C" w:rsidRDefault="00D80830" w:rsidP="00BB4337">
      <w:pPr>
        <w:pStyle w:val="Heading4"/>
        <w:numPr>
          <w:ilvl w:val="3"/>
          <w:numId w:val="40"/>
        </w:numPr>
        <w:rPr>
          <w:sz w:val="20"/>
          <w:szCs w:val="20"/>
        </w:rPr>
      </w:pPr>
      <w:r>
        <w:rPr>
          <w:sz w:val="20"/>
          <w:szCs w:val="20"/>
        </w:rPr>
        <w:t>Further, Customer may not remove or export from the United States or allow the export or re-export of the Services, Software or anything related thereto, or any direct product thereof in violation of any restrictions, laws or regulations of the United States Department of Commerce, the United States Department of Treasury Office of Foreign Assets Control, or any other United States or foreign agency or authority.  As defined in FAR section 2.101, the Software and documentation are “commercial items” and according to DFAR section 252.</w:t>
      </w:r>
    </w:p>
    <w:p w14:paraId="5766A6D8" w14:textId="77777777" w:rsidR="0087653C" w:rsidRDefault="00D80830" w:rsidP="00BB4337">
      <w:pPr>
        <w:pStyle w:val="Heading4"/>
        <w:numPr>
          <w:ilvl w:val="3"/>
          <w:numId w:val="40"/>
        </w:numPr>
        <w:rPr>
          <w:sz w:val="20"/>
          <w:szCs w:val="20"/>
        </w:rPr>
      </w:pPr>
      <w:r>
        <w:rPr>
          <w:sz w:val="20"/>
          <w:szCs w:val="20"/>
        </w:rPr>
        <w:t xml:space="preserve">2277014(a)(1) and (5) are deemed to be “commercial computer software” and “commercial computer software documentation.”  Consistent with DFAR section 227.7202 and FAR section 12.212, any use modification, reproduction, release, performance, display, or disclosure of such commercial software or commercial software documentation by the U.S. Government will be governed solely by the terms of this Agreement and will be prohibited except to the extent expressly permitted by the terms of this Agreement. </w:t>
      </w:r>
    </w:p>
    <w:p w14:paraId="181B8C61" w14:textId="77777777" w:rsidR="0087653C" w:rsidRDefault="00D80830" w:rsidP="00BB4337">
      <w:pPr>
        <w:pStyle w:val="Heading4"/>
        <w:numPr>
          <w:ilvl w:val="3"/>
          <w:numId w:val="40"/>
        </w:numPr>
        <w:rPr>
          <w:sz w:val="20"/>
          <w:szCs w:val="20"/>
        </w:rPr>
      </w:pPr>
      <w:r>
        <w:rPr>
          <w:sz w:val="20"/>
          <w:szCs w:val="20"/>
        </w:rPr>
        <w:t xml:space="preserve">Customer represents, covenants, and warrants that Customer will use the Services only in compliance with </w:t>
      </w:r>
      <w:r>
        <w:rPr>
          <w:sz w:val="20"/>
          <w:szCs w:val="20"/>
        </w:rPr>
        <w:lastRenderedPageBreak/>
        <w:t>Company’s standard published policies then in effect (the “</w:t>
      </w:r>
      <w:r>
        <w:rPr>
          <w:b/>
          <w:bCs/>
          <w:sz w:val="20"/>
          <w:szCs w:val="20"/>
        </w:rPr>
        <w:t>Policy</w:t>
      </w:r>
      <w:r>
        <w:rPr>
          <w:sz w:val="20"/>
          <w:szCs w:val="20"/>
        </w:rPr>
        <w:t>”) and all applicable laws and regulations.  Customer acknowledges that the Services provided hereunder are general in nature and not designed or offered for the purpose of and Customer is solely responsible for complying with the laws and regulations to relating to (</w:t>
      </w:r>
      <w:proofErr w:type="spellStart"/>
      <w:r>
        <w:rPr>
          <w:sz w:val="20"/>
          <w:szCs w:val="20"/>
        </w:rPr>
        <w:t>i</w:t>
      </w:r>
      <w:proofErr w:type="spellEnd"/>
      <w:r>
        <w:rPr>
          <w:sz w:val="20"/>
          <w:szCs w:val="20"/>
        </w:rPr>
        <w:t>) the offer or sale of securities under the Exchange Acts or under the laws or regulations of any other applicable jurisdiction, (2) transmission or exchange of money, or other activity relating to any state money transmitter laws or under the laws or regulations of any other applicable jurisdiction, or (3) complying with the Bank Secrecy Act, the rules and regulations relating to OFAC, and other anti-money laundering laws or regulations of any other applicable jurisdiction. For avoidance of doubt, Company is not responsible and will not offer for sale any securities, commodities, or other assets relating to Customer in performing the Services and Company is and its affiliates are not providing services relating to or subject to regulation or registration as broker-dealer, commodities dealers, a money service business, a money transmitter, or otherwise. Customer is solely responsible for compliance with any laws and regulations applicable to its use of the Services. Customer hereby agrees to indemnify and hold harmless Company, Company’s affiliates, and their respective officers, directors, employees, agents, successors and assigns (“Company Indemnitees”) against any damages, losses, liabilities, settlements and expenses (including without limitation costs and attorneys’ fees) in connection with any claim or action that arises from an alleged violation of the foregoing, any other applicable law, or otherwise from Customer’s use of Services. Although Company has no obligation to monitor Customer’s use of the Services, Company may do so and may prohibit any use of the Services it believes may be (or alleged to be) in violation of the foregoing.</w:t>
      </w:r>
    </w:p>
    <w:p w14:paraId="73E52BE5" w14:textId="77777777" w:rsidR="0087653C" w:rsidRDefault="00D80830" w:rsidP="00BB4337">
      <w:pPr>
        <w:pStyle w:val="Heading4"/>
        <w:numPr>
          <w:ilvl w:val="3"/>
          <w:numId w:val="42"/>
        </w:numPr>
        <w:rPr>
          <w:sz w:val="20"/>
          <w:szCs w:val="20"/>
        </w:rPr>
      </w:pPr>
      <w:r>
        <w:rPr>
          <w:sz w:val="20"/>
          <w:szCs w:val="20"/>
        </w:rPr>
        <w:t>Customer shall be responsible for obtaining and maintaining any equipment and ancillary services needed to connect to, access or otherwise use the Services, including, without limitation, modems, hardware, servers, software, operating systems, networking, web servers and the like (collectively, “</w:t>
      </w:r>
      <w:r>
        <w:rPr>
          <w:b/>
          <w:bCs/>
          <w:sz w:val="20"/>
          <w:szCs w:val="20"/>
        </w:rPr>
        <w:t>Equipment</w:t>
      </w:r>
      <w:r>
        <w:rPr>
          <w:sz w:val="20"/>
          <w:szCs w:val="20"/>
        </w:rPr>
        <w:t>”).  Customer shall also be responsible for maintaining the security of the Equipment, Customer account, cryptographic private keys, passwords (including but not limited to administrative and user passwords) and files, and for all uses of Customer account or the Equipment with or without Customer’s knowledge or consent. Customer will be responsible for ensuring that all Equipment meets specifications and requirements provided by Company, as may be updated by Company from time to time.</w:t>
      </w:r>
    </w:p>
    <w:p w14:paraId="39D1D50C" w14:textId="77777777" w:rsidR="0087653C" w:rsidRDefault="00D80830" w:rsidP="00BB4337">
      <w:pPr>
        <w:pStyle w:val="Heading4"/>
        <w:numPr>
          <w:ilvl w:val="3"/>
          <w:numId w:val="42"/>
        </w:numPr>
        <w:rPr>
          <w:sz w:val="20"/>
          <w:szCs w:val="20"/>
        </w:rPr>
      </w:pPr>
      <w:r>
        <w:rPr>
          <w:sz w:val="20"/>
          <w:szCs w:val="20"/>
        </w:rPr>
        <w:t>At Company’s request, Customer will provide all information and cooperation reasonably necessary or desirable for Company (the “</w:t>
      </w:r>
      <w:r>
        <w:rPr>
          <w:b/>
          <w:bCs/>
          <w:sz w:val="20"/>
          <w:szCs w:val="20"/>
        </w:rPr>
        <w:t>Customer Due Diligence Information</w:t>
      </w:r>
      <w:r>
        <w:rPr>
          <w:sz w:val="20"/>
          <w:szCs w:val="20"/>
        </w:rPr>
        <w:t xml:space="preserve">”, which shall include information provided </w:t>
      </w:r>
      <w:r>
        <w:rPr>
          <w:sz w:val="20"/>
          <w:szCs w:val="20"/>
        </w:rPr>
        <w:t>by Customer to Company prior to or after the Effective Date) to evaluate Customer’s suitability as a customer and a party to this Agreement. Customer represents, covenants, and warrants that it has fully and completely disclosed all material information requested by Company and all other information materially necessary for Company to evaluate Customer’s suitability as a customer and a party to this Agreement. Customer will, immediately on demand, fully indemnify the Company and keep the Company fully and effectively indemnified against all costs, claims, administrative fines, demands, expenses (including legal costs and disbursements on a full indemnity basis), losses (including indirect losses, loss or corruption of data, loss of reputation, goodwill and profits), actions, proceedings and liabilities of whatsoever nature arising from or incurred by the Company, in connection with any failure, whether negligent or otherwise, to comply with the provisions of this section 2.5.</w:t>
      </w:r>
    </w:p>
    <w:p w14:paraId="41E6F3B8" w14:textId="77777777" w:rsidR="0087653C" w:rsidRDefault="00D80830" w:rsidP="00BB4337">
      <w:pPr>
        <w:pStyle w:val="Heading4"/>
        <w:numPr>
          <w:ilvl w:val="3"/>
          <w:numId w:val="42"/>
        </w:numPr>
        <w:rPr>
          <w:sz w:val="20"/>
          <w:szCs w:val="20"/>
        </w:rPr>
      </w:pPr>
      <w:r>
        <w:rPr>
          <w:sz w:val="20"/>
          <w:szCs w:val="20"/>
        </w:rPr>
        <w:t>Customer shall indemnify and hold Company Indemnitees harmless from liability to third parties resulting from infringement by the Service of any third-party intellectual property rights due to web domain names, marks, or other information specified by Customer to Company.</w:t>
      </w:r>
    </w:p>
    <w:p w14:paraId="5420A2D3" w14:textId="77777777" w:rsidR="0087653C" w:rsidRDefault="00D80830" w:rsidP="00BB4337">
      <w:pPr>
        <w:pStyle w:val="Heading4"/>
        <w:numPr>
          <w:ilvl w:val="3"/>
          <w:numId w:val="42"/>
        </w:numPr>
        <w:rPr>
          <w:sz w:val="20"/>
          <w:szCs w:val="20"/>
        </w:rPr>
      </w:pPr>
      <w:r>
        <w:rPr>
          <w:sz w:val="20"/>
          <w:szCs w:val="20"/>
        </w:rPr>
        <w:t>Neither Company or Customer may use or display any names, trademarks, logos, or service marks of the other party except to the extent permitted by this Agreement (provided however that Company may use Customer’s names, trademarks, logos and service marks for the purposes of providing the Services under this Agreement) or otherwise permitted by the other party in writing. Company or Customer may use the trademarks or other proprietary words or symbols of the other party to properly identify the Services or products of the other party in correspondence and proposals issued in the ordinary course of business pursuant to this Agreement.</w:t>
      </w:r>
    </w:p>
    <w:p w14:paraId="03134F59" w14:textId="77777777" w:rsidR="0087653C" w:rsidRDefault="00D80830" w:rsidP="00BB4337">
      <w:pPr>
        <w:pStyle w:val="Heading4"/>
        <w:numPr>
          <w:ilvl w:val="3"/>
          <w:numId w:val="42"/>
        </w:numPr>
        <w:rPr>
          <w:sz w:val="20"/>
          <w:szCs w:val="20"/>
        </w:rPr>
      </w:pPr>
      <w:r>
        <w:rPr>
          <w:sz w:val="20"/>
          <w:szCs w:val="20"/>
        </w:rPr>
        <w:t>Company and Customer will mutually agree upon acceptable marketing materials that may be used by Company or Customer at any time. Material alterations to agreed-upon materials shall be subject to approval prior to usage. A change from one medium (e.g. printed to electronic) is not a material change for purposes of this Agreement. During the term of this Agreement, Company may list or reference the Customer as a strategic relationship of Company in all marketing materials, interviews, and press releases, and may include either a logo, URL or plain text link to Customer’s website on Company’s own website solely for the purposes of identification of the other party as a strategic relationship or as a customer. Other than as set forth above, no press release or public announcement containing the other party’s insignia logos, trademarks, trade name or service marks (collectively, the “</w:t>
      </w:r>
      <w:r>
        <w:rPr>
          <w:b/>
          <w:bCs/>
          <w:i/>
          <w:iCs/>
          <w:sz w:val="20"/>
          <w:szCs w:val="20"/>
        </w:rPr>
        <w:t>Marks</w:t>
      </w:r>
      <w:r>
        <w:rPr>
          <w:sz w:val="20"/>
          <w:szCs w:val="20"/>
        </w:rPr>
        <w:t xml:space="preserve">”) shall be made by Company or Customer without the other party’s prior written approval. All use by Company or Customer of the other party’s Marks will inure to the benefit of the party owning the Marks. </w:t>
      </w:r>
      <w:r>
        <w:rPr>
          <w:sz w:val="20"/>
          <w:szCs w:val="20"/>
        </w:rPr>
        <w:lastRenderedPageBreak/>
        <w:t>Upon termination of this Agreement, neither Company or Customer shall have any continuing right to use the other party’s Marks and each party shall immediately cease all such use of the other party’s Marks.</w:t>
      </w:r>
    </w:p>
    <w:p w14:paraId="16D7C2E1" w14:textId="77777777" w:rsidR="0087653C" w:rsidRPr="00BB4337" w:rsidRDefault="00D80830" w:rsidP="00BB4337">
      <w:pPr>
        <w:pStyle w:val="Heading4"/>
        <w:numPr>
          <w:ilvl w:val="3"/>
          <w:numId w:val="42"/>
        </w:numPr>
      </w:pPr>
      <w:r>
        <w:rPr>
          <w:sz w:val="20"/>
          <w:szCs w:val="20"/>
        </w:rPr>
        <w:t>In no event shall Company or Customer alter, remove, obscure, erase or deface or hide from view, any copyright, trademark or other proprietary rights notice of the other party contained on or incorporated into any deliverable developed hereunder. Company and Customer acknowledge that title to all intellectual property rights, including patent, copyright, trademark, and trade secret rights in products and materials developed and provided to the other party (including any modifications, enhancements, versions, releases, or correction levels to those products and materials) shall remain exclusively with the party providing such products and materials. Company and Customer each does not, by this Agreement, transfer or assign any of its intellectual property rights to the other party.</w:t>
      </w:r>
    </w:p>
    <w:p w14:paraId="6E5BF865" w14:textId="77777777" w:rsidR="0087653C" w:rsidRDefault="00D80830" w:rsidP="00BB4337">
      <w:pPr>
        <w:pStyle w:val="Heading3"/>
        <w:numPr>
          <w:ilvl w:val="1"/>
          <w:numId w:val="38"/>
        </w:numPr>
        <w:rPr>
          <w:sz w:val="20"/>
          <w:szCs w:val="20"/>
        </w:rPr>
      </w:pPr>
      <w:r>
        <w:rPr>
          <w:sz w:val="20"/>
          <w:szCs w:val="20"/>
        </w:rPr>
        <w:t>DATA AND PROPRIETARY RIGHTS</w:t>
      </w:r>
    </w:p>
    <w:p w14:paraId="5955368C" w14:textId="77777777" w:rsidR="0087653C" w:rsidRDefault="00D80830" w:rsidP="00BB4337">
      <w:pPr>
        <w:pStyle w:val="Heading4"/>
        <w:numPr>
          <w:ilvl w:val="3"/>
          <w:numId w:val="41"/>
        </w:numPr>
        <w:rPr>
          <w:sz w:val="20"/>
          <w:szCs w:val="20"/>
        </w:rPr>
      </w:pPr>
      <w:r>
        <w:rPr>
          <w:sz w:val="20"/>
          <w:szCs w:val="20"/>
        </w:rPr>
        <w:t>Each party (the “</w:t>
      </w:r>
      <w:r>
        <w:rPr>
          <w:b/>
          <w:bCs/>
          <w:sz w:val="20"/>
          <w:szCs w:val="20"/>
        </w:rPr>
        <w:t>Receiving Party</w:t>
      </w:r>
      <w:r>
        <w:rPr>
          <w:sz w:val="20"/>
          <w:szCs w:val="20"/>
        </w:rPr>
        <w:t>”) understands that the other party (the “</w:t>
      </w:r>
      <w:r>
        <w:rPr>
          <w:b/>
          <w:bCs/>
          <w:sz w:val="20"/>
          <w:szCs w:val="20"/>
        </w:rPr>
        <w:t>Disclosing Party</w:t>
      </w:r>
      <w:r>
        <w:rPr>
          <w:sz w:val="20"/>
          <w:szCs w:val="20"/>
        </w:rPr>
        <w:t>”) has disclosed or may disclose business, technical or financial information relating to the Disclosing Party’s business (hereinafter referred to as “</w:t>
      </w:r>
      <w:r>
        <w:rPr>
          <w:b/>
          <w:bCs/>
          <w:sz w:val="20"/>
          <w:szCs w:val="20"/>
        </w:rPr>
        <w:t>Proprietary Information</w:t>
      </w:r>
      <w:r>
        <w:rPr>
          <w:sz w:val="20"/>
          <w:szCs w:val="20"/>
        </w:rPr>
        <w:t>” of the Disclosing Party).  Proprietary Information of Company includes non-public information regarding features, functionality and performance of the Service.  Proprietary Information of Customer includes non-public data provided by Customer to Company to enable the provision of the Services (“</w:t>
      </w:r>
      <w:r>
        <w:rPr>
          <w:b/>
          <w:bCs/>
          <w:sz w:val="20"/>
          <w:szCs w:val="20"/>
        </w:rPr>
        <w:t>Customer Data</w:t>
      </w:r>
      <w:r>
        <w:rPr>
          <w:sz w:val="20"/>
          <w:szCs w:val="20"/>
        </w:rPr>
        <w:t>”). The Receiving Party agrees: (</w:t>
      </w:r>
      <w:proofErr w:type="spellStart"/>
      <w:r>
        <w:rPr>
          <w:sz w:val="20"/>
          <w:szCs w:val="20"/>
        </w:rPr>
        <w:t>i</w:t>
      </w:r>
      <w:proofErr w:type="spellEnd"/>
      <w:r>
        <w:rPr>
          <w:sz w:val="20"/>
          <w:szCs w:val="20"/>
        </w:rPr>
        <w:t xml:space="preserve">)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any information that the Receiving Party can document (a) is or becomes generally available to the public, or (b) was in its possession or known by </w:t>
      </w:r>
      <w:proofErr w:type="spellStart"/>
      <w:r>
        <w:rPr>
          <w:sz w:val="20"/>
          <w:szCs w:val="20"/>
        </w:rPr>
        <w:t>it</w:t>
      </w:r>
      <w:proofErr w:type="spellEnd"/>
      <w:r>
        <w:rPr>
          <w:sz w:val="20"/>
          <w:szCs w:val="20"/>
        </w:rPr>
        <w:t xml:space="preserve"> prior to receipt from the Disclosing Party, or (c) was rightfully disclosed to it without restriction by a third party, or (d) was independently developed without use of any Proprietary Information of the Disclosing Party or (e) is required to be disclosed by law. </w:t>
      </w:r>
      <w:r w:rsidRPr="00BB4337">
        <w:rPr>
          <w:color w:val="00B050"/>
          <w:sz w:val="20"/>
        </w:rPr>
        <w:t xml:space="preserve"> </w:t>
      </w:r>
    </w:p>
    <w:p w14:paraId="351A7C71" w14:textId="77777777" w:rsidR="0087653C" w:rsidRDefault="00D80830" w:rsidP="00BB4337">
      <w:pPr>
        <w:pStyle w:val="Heading4"/>
        <w:numPr>
          <w:ilvl w:val="3"/>
          <w:numId w:val="41"/>
        </w:numPr>
        <w:rPr>
          <w:sz w:val="20"/>
          <w:szCs w:val="20"/>
        </w:rPr>
      </w:pPr>
      <w:r>
        <w:rPr>
          <w:sz w:val="20"/>
          <w:szCs w:val="20"/>
        </w:rPr>
        <w:t>Customer may from time to time provide suggestions, comments or other feedback (“</w:t>
      </w:r>
      <w:r>
        <w:rPr>
          <w:b/>
          <w:bCs/>
          <w:sz w:val="20"/>
          <w:szCs w:val="20"/>
        </w:rPr>
        <w:t>Feedback</w:t>
      </w:r>
      <w:r>
        <w:rPr>
          <w:sz w:val="20"/>
          <w:szCs w:val="20"/>
        </w:rPr>
        <w:t xml:space="preserve">”) to Company regarding the Services or other offerings of Company. Customer agrees that all Feedback is and will be given entirely voluntarily. Feedback, even if designated as proprietary or confidential by Customer, will not create any confidentiality obligation for Company. Furthermore, Company will be free to use, disclose, reproduce, license </w:t>
      </w:r>
      <w:r>
        <w:rPr>
          <w:sz w:val="20"/>
          <w:szCs w:val="20"/>
        </w:rPr>
        <w:t xml:space="preserve">or otherwise distribute and exploit the Feedback provided to it, royalty free, entirely without obligation or restriction of any kind on account of intellectual property rights or otherwise.  </w:t>
      </w:r>
    </w:p>
    <w:p w14:paraId="5424BDE3" w14:textId="77777777" w:rsidR="0087653C" w:rsidRDefault="00D80830" w:rsidP="00BB4337">
      <w:pPr>
        <w:pStyle w:val="Heading4"/>
        <w:numPr>
          <w:ilvl w:val="3"/>
          <w:numId w:val="41"/>
        </w:numPr>
        <w:rPr>
          <w:sz w:val="20"/>
          <w:szCs w:val="20"/>
        </w:rPr>
      </w:pPr>
      <w:r>
        <w:rPr>
          <w:sz w:val="20"/>
          <w:szCs w:val="20"/>
        </w:rPr>
        <w:t xml:space="preserve">Customer shall own all right, title and interest in and to the Customer Data. Company shall own and retain all right, title and interest in and to (a) the Services and Software, all improvements, enhancements or modifications thereto, (b) any software, applications, inventions or other technology developed in connection with Implementation Services, Specification Sheet, Feedback, or support, and (c) all intellectual property rights related to any of the foregoing.     </w:t>
      </w:r>
    </w:p>
    <w:p w14:paraId="20958835" w14:textId="77777777" w:rsidR="0087653C" w:rsidRDefault="00D80830" w:rsidP="00BB4337">
      <w:pPr>
        <w:pStyle w:val="Heading4"/>
        <w:numPr>
          <w:ilvl w:val="3"/>
          <w:numId w:val="41"/>
        </w:numPr>
        <w:rPr>
          <w:sz w:val="20"/>
          <w:szCs w:val="20"/>
        </w:rPr>
      </w:pPr>
      <w:r>
        <w:rPr>
          <w:sz w:val="20"/>
          <w:szCs w:val="20"/>
        </w:rPr>
        <w:t>Notwithstanding anything to the contrary, Company shall have the right collect and analyze data and other information relating to the provision, use and performance of various aspects of the Services and related systems and technologies (including, without limitation, information concerning Customer Data and data derived therefrom), and  Company will be free (during and after the term hereof) to (</w:t>
      </w:r>
      <w:proofErr w:type="spellStart"/>
      <w:r>
        <w:rPr>
          <w:sz w:val="20"/>
          <w:szCs w:val="20"/>
        </w:rPr>
        <w:t>i</w:t>
      </w:r>
      <w:proofErr w:type="spellEnd"/>
      <w:r>
        <w:rPr>
          <w:sz w:val="20"/>
          <w:szCs w:val="20"/>
        </w:rPr>
        <w:t>) use such information and data to improve and enhance the Services (including but not limited to use to enable the provision of services to a User via any other customer of Company) and for other development, diagnostic and corrective purposes in connection with the Services and other Company offerings, and (ii) disclose such data solely in aggregate or other de-identified form in connection with its business. No rights or licenses are granted except as expressly set forth herein.</w:t>
      </w:r>
    </w:p>
    <w:p w14:paraId="23970B75" w14:textId="77777777" w:rsidR="0087653C" w:rsidRDefault="00D80830" w:rsidP="00BB4337">
      <w:pPr>
        <w:pStyle w:val="BodyA"/>
        <w:numPr>
          <w:ilvl w:val="3"/>
          <w:numId w:val="51"/>
        </w:numPr>
        <w:spacing w:before="121" w:line="230" w:lineRule="exact"/>
        <w:jc w:val="both"/>
        <w:rPr>
          <w:b/>
          <w:bCs/>
          <w:sz w:val="20"/>
          <w:szCs w:val="20"/>
        </w:rPr>
      </w:pPr>
      <w:r>
        <w:rPr>
          <w:sz w:val="20"/>
          <w:szCs w:val="20"/>
        </w:rPr>
        <w:t>This section 3.5 is in addition to, and does not relieve, remove or replace a party’s obligations under the Data Protection Legislation</w:t>
      </w:r>
      <w:r w:rsidRPr="00BB4337">
        <w:rPr>
          <w:sz w:val="20"/>
        </w:rPr>
        <w:t>.</w:t>
      </w:r>
    </w:p>
    <w:p w14:paraId="749F55CD" w14:textId="28C3457C" w:rsidR="0087653C" w:rsidRDefault="00D80830" w:rsidP="00BB4337">
      <w:pPr>
        <w:pStyle w:val="BodyA"/>
        <w:numPr>
          <w:ilvl w:val="4"/>
          <w:numId w:val="52"/>
        </w:numPr>
        <w:spacing w:before="121" w:line="230" w:lineRule="exact"/>
        <w:jc w:val="both"/>
        <w:rPr>
          <w:sz w:val="20"/>
          <w:szCs w:val="20"/>
        </w:rPr>
      </w:pPr>
      <w:r>
        <w:rPr>
          <w:sz w:val="20"/>
          <w:szCs w:val="20"/>
        </w:rPr>
        <w:t>For the purposes of this section: (</w:t>
      </w:r>
      <w:proofErr w:type="spellStart"/>
      <w:r>
        <w:rPr>
          <w:sz w:val="20"/>
          <w:szCs w:val="20"/>
        </w:rPr>
        <w:t>i</w:t>
      </w:r>
      <w:proofErr w:type="spellEnd"/>
      <w:r>
        <w:rPr>
          <w:sz w:val="20"/>
          <w:szCs w:val="20"/>
        </w:rPr>
        <w:t>) “</w:t>
      </w:r>
      <w:r>
        <w:rPr>
          <w:b/>
          <w:bCs/>
          <w:sz w:val="20"/>
          <w:szCs w:val="20"/>
        </w:rPr>
        <w:t>GDPR</w:t>
      </w:r>
      <w:r>
        <w:rPr>
          <w:sz w:val="20"/>
          <w:szCs w:val="20"/>
        </w:rPr>
        <w:t>” means the General Data Protection Regulation (Regulation (EU) 2016/679); (ii) “</w:t>
      </w:r>
      <w:r>
        <w:rPr>
          <w:b/>
          <w:bCs/>
          <w:sz w:val="20"/>
          <w:szCs w:val="20"/>
        </w:rPr>
        <w:t>Data Protection Legislation</w:t>
      </w:r>
      <w:r>
        <w:rPr>
          <w:sz w:val="20"/>
          <w:szCs w:val="20"/>
        </w:rPr>
        <w:t>” means all applicable laws that relate to data protection, privacy, and/or the use of information rights of individuals including, without limitation, the GDPR, and any applicable national implementing laws, regulations and secondary regulations as amended from time to time; (iii) “</w:t>
      </w:r>
      <w:r>
        <w:rPr>
          <w:b/>
          <w:bCs/>
          <w:sz w:val="20"/>
          <w:szCs w:val="20"/>
        </w:rPr>
        <w:t>personal data</w:t>
      </w:r>
      <w:r>
        <w:rPr>
          <w:sz w:val="20"/>
          <w:szCs w:val="20"/>
        </w:rPr>
        <w:t>”, “</w:t>
      </w:r>
      <w:r>
        <w:rPr>
          <w:b/>
          <w:bCs/>
          <w:sz w:val="20"/>
          <w:szCs w:val="20"/>
        </w:rPr>
        <w:t>processor</w:t>
      </w:r>
      <w:r>
        <w:rPr>
          <w:sz w:val="20"/>
          <w:szCs w:val="20"/>
        </w:rPr>
        <w:t>” and “</w:t>
      </w:r>
      <w:r>
        <w:rPr>
          <w:b/>
          <w:bCs/>
          <w:sz w:val="20"/>
          <w:szCs w:val="20"/>
        </w:rPr>
        <w:t>controller</w:t>
      </w:r>
      <w:r>
        <w:rPr>
          <w:sz w:val="20"/>
          <w:szCs w:val="20"/>
        </w:rPr>
        <w:t xml:space="preserve">” shall be interpreted in accordance with GDPR; and (iv) </w:t>
      </w:r>
      <w:r>
        <w:rPr>
          <w:b/>
          <w:bCs/>
          <w:sz w:val="20"/>
          <w:szCs w:val="20"/>
        </w:rPr>
        <w:t>Customer Personal Data</w:t>
      </w:r>
      <w:r>
        <w:rPr>
          <w:sz w:val="20"/>
          <w:szCs w:val="20"/>
        </w:rPr>
        <w:t xml:space="preserve"> means personal data that is processed by the Company, as processor, on behalf of the Customer, as controller, pursuant to the instructions of the Customer as described in this section 3.5. </w:t>
      </w:r>
    </w:p>
    <w:p w14:paraId="1FAB928F" w14:textId="77777777" w:rsidR="0087653C" w:rsidRDefault="00D80830" w:rsidP="00BB4337">
      <w:pPr>
        <w:pStyle w:val="BodyA"/>
        <w:numPr>
          <w:ilvl w:val="4"/>
          <w:numId w:val="52"/>
        </w:numPr>
        <w:spacing w:before="121" w:line="230" w:lineRule="exact"/>
        <w:jc w:val="both"/>
        <w:rPr>
          <w:sz w:val="20"/>
          <w:szCs w:val="20"/>
        </w:rPr>
      </w:pPr>
      <w:r>
        <w:rPr>
          <w:sz w:val="20"/>
          <w:szCs w:val="20"/>
        </w:rPr>
        <w:t xml:space="preserve">Both parties shall comply with requirements of the Data Protection Legislation, to the extent applicable to the processing of Customer Personal Data set forth in this Agreement. </w:t>
      </w:r>
    </w:p>
    <w:p w14:paraId="14223FCF" w14:textId="77777777" w:rsidR="0087653C" w:rsidRDefault="00D80830" w:rsidP="00BB4337">
      <w:pPr>
        <w:pStyle w:val="BodyA"/>
        <w:numPr>
          <w:ilvl w:val="4"/>
          <w:numId w:val="52"/>
        </w:numPr>
        <w:spacing w:before="121" w:line="230" w:lineRule="exact"/>
        <w:jc w:val="both"/>
        <w:rPr>
          <w:sz w:val="20"/>
          <w:szCs w:val="20"/>
        </w:rPr>
      </w:pPr>
      <w:r>
        <w:rPr>
          <w:sz w:val="20"/>
          <w:szCs w:val="20"/>
        </w:rPr>
        <w:t xml:space="preserve">The parties acknowledge that for the purposes of this Agreement, the Company is the processor and the Customer is the controller. The processing of Customer Personal Data by the Company shall be that which is </w:t>
      </w:r>
      <w:r>
        <w:rPr>
          <w:sz w:val="20"/>
          <w:szCs w:val="20"/>
        </w:rPr>
        <w:lastRenderedPageBreak/>
        <w:t>necessary for providing the Services and as otherwise detailed in this Agreement.</w:t>
      </w:r>
    </w:p>
    <w:p w14:paraId="00F6A319" w14:textId="77777777" w:rsidR="0087653C" w:rsidRDefault="00D80830" w:rsidP="00BB4337">
      <w:pPr>
        <w:pStyle w:val="BodyA"/>
        <w:numPr>
          <w:ilvl w:val="4"/>
          <w:numId w:val="52"/>
        </w:numPr>
        <w:spacing w:before="121" w:line="230" w:lineRule="exact"/>
        <w:jc w:val="both"/>
        <w:rPr>
          <w:sz w:val="20"/>
          <w:szCs w:val="20"/>
        </w:rPr>
      </w:pPr>
      <w:r>
        <w:rPr>
          <w:sz w:val="20"/>
          <w:szCs w:val="20"/>
        </w:rPr>
        <w:t xml:space="preserve">To the extent required by applicable Data Protection Legislation, the Company shall, in relation to any Customer Personal Data: </w:t>
      </w:r>
    </w:p>
    <w:p w14:paraId="10DBA0B8" w14:textId="77777777" w:rsidR="0087653C" w:rsidRDefault="00D80830" w:rsidP="00BB4337">
      <w:pPr>
        <w:pStyle w:val="BodyA"/>
        <w:numPr>
          <w:ilvl w:val="5"/>
          <w:numId w:val="54"/>
        </w:numPr>
        <w:spacing w:before="121" w:line="230" w:lineRule="exact"/>
        <w:jc w:val="both"/>
        <w:rPr>
          <w:sz w:val="20"/>
          <w:szCs w:val="20"/>
        </w:rPr>
      </w:pPr>
      <w:r>
        <w:rPr>
          <w:sz w:val="20"/>
          <w:szCs w:val="20"/>
        </w:rPr>
        <w:t>process the Customer Personal Data only for the purposes of performing its obligations under this Agreement and on the documented instructions of the Customer unless the Company is required by applicable law to process the Customer Personal Data, in which case the Company shall promptly notify the Customer of this before performing the processing required by the applicable law, unless such applicable law prohibits the Company from so notifying on important grounds of public interest; the subject-matter, nature and purpose of such processing, and the type of personal data and categories of data subjects, are set forth in Exhibit C hereto;</w:t>
      </w:r>
    </w:p>
    <w:p w14:paraId="54B173E2" w14:textId="77777777" w:rsidR="0087653C" w:rsidRDefault="00D80830" w:rsidP="00BB4337">
      <w:pPr>
        <w:pStyle w:val="BodyA"/>
        <w:numPr>
          <w:ilvl w:val="5"/>
          <w:numId w:val="54"/>
        </w:numPr>
        <w:spacing w:before="121" w:line="230" w:lineRule="exact"/>
        <w:jc w:val="both"/>
        <w:rPr>
          <w:sz w:val="20"/>
          <w:szCs w:val="20"/>
        </w:rPr>
      </w:pPr>
      <w:r>
        <w:rPr>
          <w:sz w:val="20"/>
          <w:szCs w:val="20"/>
        </w:rPr>
        <w:t xml:space="preserve">notify the Customer if, in the Company’s opinion, the Company’s compliance with the Customer’s instructions in respect of the processing of Customer Personal Data would breach Data Protection Legislation, in which case the Company shall be entitled without penalty to suspend execution of the instructions concerned, until the Customer confirms in writing that such instructions are to be followed and that Customer shall indemnify Company for any claims or losses arising from Company’s processing pursuant to such instructions; </w:t>
      </w:r>
    </w:p>
    <w:p w14:paraId="36B77D8E" w14:textId="77777777" w:rsidR="0087653C" w:rsidRDefault="00D80830" w:rsidP="00BB4337">
      <w:pPr>
        <w:pStyle w:val="BodyA"/>
        <w:numPr>
          <w:ilvl w:val="5"/>
          <w:numId w:val="54"/>
        </w:numPr>
        <w:spacing w:before="121" w:line="230" w:lineRule="exact"/>
        <w:jc w:val="both"/>
        <w:rPr>
          <w:sz w:val="20"/>
          <w:szCs w:val="20"/>
        </w:rPr>
      </w:pPr>
      <w:r>
        <w:rPr>
          <w:sz w:val="20"/>
          <w:szCs w:val="20"/>
        </w:rPr>
        <w:t xml:space="preserve">ensure that it has in place and maintains commercially reasonable protective measures regarding the security of the Customer Personal Data, including without limitation protection against unauthorized disclosure of or access to, and protection against accidental or unlawful destruction of, loss of or alteration to, Customer Personal Data transmitted, stored or otherwise processed; </w:t>
      </w:r>
    </w:p>
    <w:p w14:paraId="385887A7" w14:textId="77777777" w:rsidR="0087653C" w:rsidRDefault="00D80830" w:rsidP="00BB4337">
      <w:pPr>
        <w:pStyle w:val="BodyA"/>
        <w:numPr>
          <w:ilvl w:val="5"/>
          <w:numId w:val="54"/>
        </w:numPr>
        <w:spacing w:before="121" w:line="230" w:lineRule="exact"/>
        <w:jc w:val="both"/>
        <w:rPr>
          <w:sz w:val="20"/>
          <w:szCs w:val="20"/>
        </w:rPr>
      </w:pPr>
      <w:r>
        <w:rPr>
          <w:sz w:val="20"/>
          <w:szCs w:val="20"/>
        </w:rPr>
        <w:t>take commercially reasonable steps to ensure the reliability of any personnel who have access to, or are authorized to process Customer Personal Data and ensure such personnel have committed themselves to appropriate statutory obligations of confidentiality, only have access required to provide the Services and at all times act in compliance with Data Protection Legislation and this section 3.5;</w:t>
      </w:r>
    </w:p>
    <w:p w14:paraId="3758EE0E" w14:textId="77777777" w:rsidR="0087653C" w:rsidRDefault="00D80830" w:rsidP="00BB4337">
      <w:pPr>
        <w:pStyle w:val="BodyA"/>
        <w:numPr>
          <w:ilvl w:val="5"/>
          <w:numId w:val="54"/>
        </w:numPr>
        <w:spacing w:before="121" w:line="230" w:lineRule="exact"/>
        <w:jc w:val="both"/>
        <w:rPr>
          <w:sz w:val="20"/>
          <w:szCs w:val="20"/>
        </w:rPr>
      </w:pPr>
      <w:r>
        <w:rPr>
          <w:sz w:val="20"/>
          <w:szCs w:val="20"/>
        </w:rPr>
        <w:t xml:space="preserve">provide all commercially reasonable assistance to the Customer so it can demonstrate compliance with Article 32 (Security of Processing) of the GDPR; </w:t>
      </w:r>
    </w:p>
    <w:p w14:paraId="69B16780" w14:textId="77777777" w:rsidR="0087653C" w:rsidRDefault="00D80830" w:rsidP="00BB4337">
      <w:pPr>
        <w:pStyle w:val="BodyA"/>
        <w:numPr>
          <w:ilvl w:val="5"/>
          <w:numId w:val="54"/>
        </w:numPr>
        <w:spacing w:before="121" w:line="230" w:lineRule="exact"/>
        <w:jc w:val="both"/>
        <w:rPr>
          <w:sz w:val="20"/>
          <w:szCs w:val="20"/>
        </w:rPr>
      </w:pPr>
      <w:r>
        <w:rPr>
          <w:sz w:val="20"/>
          <w:szCs w:val="20"/>
        </w:rPr>
        <w:t xml:space="preserve">assist the Customer by establishing and maintaining appropriate technical and organizational measures for the fulfillment of the Customer’s obligation to respond to requests for exercising of data subject </w:t>
      </w:r>
      <w:r>
        <w:rPr>
          <w:sz w:val="20"/>
          <w:szCs w:val="20"/>
        </w:rPr>
        <w:t>rights (including access requests) in respect of Customer Personal Data, as set out in Chapter III of the GDPR (Rights of the data subject);</w:t>
      </w:r>
    </w:p>
    <w:p w14:paraId="55DC803A" w14:textId="77777777" w:rsidR="0087653C" w:rsidRDefault="00D80830" w:rsidP="00BB4337">
      <w:pPr>
        <w:pStyle w:val="BodyA"/>
        <w:numPr>
          <w:ilvl w:val="5"/>
          <w:numId w:val="52"/>
        </w:numPr>
        <w:spacing w:before="121" w:line="230" w:lineRule="exact"/>
        <w:jc w:val="both"/>
        <w:rPr>
          <w:sz w:val="20"/>
          <w:szCs w:val="20"/>
        </w:rPr>
      </w:pPr>
      <w:r>
        <w:rPr>
          <w:sz w:val="20"/>
          <w:szCs w:val="20"/>
        </w:rPr>
        <w:t>not engage any other processor in relation to the Services or transfer or disclose any Customer Personal Data to any processor, sub-contractor or other party (“</w:t>
      </w:r>
      <w:r>
        <w:rPr>
          <w:b/>
          <w:bCs/>
          <w:sz w:val="20"/>
          <w:szCs w:val="20"/>
        </w:rPr>
        <w:t>Other Processor</w:t>
      </w:r>
      <w:r>
        <w:rPr>
          <w:sz w:val="20"/>
          <w:szCs w:val="20"/>
        </w:rPr>
        <w:t>”) without the prior specific written authorization of the Customer; Customer hereby authorizes the Other Processors listed in Exhibit E hereto;</w:t>
      </w:r>
    </w:p>
    <w:p w14:paraId="07300C09" w14:textId="77777777" w:rsidR="0087653C" w:rsidRDefault="00D80830" w:rsidP="00BB4337">
      <w:pPr>
        <w:pStyle w:val="BodyA"/>
        <w:numPr>
          <w:ilvl w:val="5"/>
          <w:numId w:val="52"/>
        </w:numPr>
        <w:spacing w:before="121" w:line="230" w:lineRule="exact"/>
        <w:jc w:val="both"/>
        <w:rPr>
          <w:sz w:val="20"/>
          <w:szCs w:val="20"/>
        </w:rPr>
      </w:pPr>
      <w:r>
        <w:rPr>
          <w:sz w:val="20"/>
          <w:szCs w:val="20"/>
        </w:rPr>
        <w:t>notify the Customer of intended changes concerning the addition or replacement of any Other Processor listed in Exhibit E hereto; the Customer shall have 30 days to notify the Company of its objection to any intended change and if Customer so objects the Company shall be entitled to terminate this Agreement without notice or penalty;</w:t>
      </w:r>
    </w:p>
    <w:p w14:paraId="594A7C60" w14:textId="4D5FF2DB" w:rsidR="0087653C" w:rsidRDefault="00D80830" w:rsidP="00BB4337">
      <w:pPr>
        <w:pStyle w:val="BodyA"/>
        <w:numPr>
          <w:ilvl w:val="5"/>
          <w:numId w:val="52"/>
        </w:numPr>
        <w:spacing w:before="121" w:line="230" w:lineRule="exact"/>
        <w:jc w:val="both"/>
        <w:rPr>
          <w:sz w:val="20"/>
          <w:szCs w:val="20"/>
        </w:rPr>
      </w:pPr>
      <w:r>
        <w:rPr>
          <w:sz w:val="20"/>
          <w:szCs w:val="20"/>
        </w:rPr>
        <w:t xml:space="preserve">carry out commercially reasonable due diligence to ensure that each Other Processor approved by the Customer is capable of complying with this section 3; </w:t>
      </w:r>
    </w:p>
    <w:p w14:paraId="1992572E" w14:textId="77777777" w:rsidR="0087653C" w:rsidRDefault="00D80830" w:rsidP="00BB4337">
      <w:pPr>
        <w:pStyle w:val="BodyA"/>
        <w:numPr>
          <w:ilvl w:val="5"/>
          <w:numId w:val="52"/>
        </w:numPr>
        <w:spacing w:before="121" w:line="230" w:lineRule="exact"/>
        <w:jc w:val="both"/>
        <w:rPr>
          <w:sz w:val="20"/>
          <w:szCs w:val="20"/>
        </w:rPr>
      </w:pPr>
      <w:r>
        <w:rPr>
          <w:sz w:val="20"/>
          <w:szCs w:val="20"/>
        </w:rPr>
        <w:t xml:space="preserve">enter into a written agreement with each Other Processor approved by the Customer containing data protection obligations on such Other Processor which are equivalent to, and no less onerous than, those set out in this section 3.5.4, and section 3.5.5, if applicable. In particular, the engagement of Other Processor is subject to the Other Processor providing sufficient guarantees to implement appropriate technical and organizational measures in such a manner that the processing of Customer Personal Data will meet the requirements of Data Protection Legislation and this section 3.5.4, and section 3.5.5., if applicable.  The Company shall remain fully liable to the Customer for the performance of that Other Processor’s obligations; </w:t>
      </w:r>
    </w:p>
    <w:p w14:paraId="1E272D32" w14:textId="399892E5" w:rsidR="0087653C" w:rsidRDefault="00D80830" w:rsidP="00BB4337">
      <w:pPr>
        <w:pStyle w:val="BodyA"/>
        <w:numPr>
          <w:ilvl w:val="5"/>
          <w:numId w:val="52"/>
        </w:numPr>
        <w:spacing w:before="121" w:line="230" w:lineRule="exact"/>
        <w:jc w:val="both"/>
        <w:rPr>
          <w:sz w:val="20"/>
          <w:szCs w:val="20"/>
        </w:rPr>
      </w:pPr>
      <w:r>
        <w:rPr>
          <w:sz w:val="20"/>
          <w:szCs w:val="20"/>
        </w:rPr>
        <w:t>make available to the Customer all information necessary to demonstrate compliance with the obligations set forth in this section 3.5.4, and permit, at the Customer’s sole expense, the Customer or a third-party auditor acting under the Customer’s direction, to conduct, data protection and/or security audits, including inspections, concerning the Company’s data protection and security procedures;</w:t>
      </w:r>
    </w:p>
    <w:p w14:paraId="5FFD9474" w14:textId="085E03E8" w:rsidR="0087653C" w:rsidRDefault="00D80830" w:rsidP="00BB4337">
      <w:pPr>
        <w:pStyle w:val="BodyA"/>
        <w:numPr>
          <w:ilvl w:val="5"/>
          <w:numId w:val="52"/>
        </w:numPr>
        <w:spacing w:before="121" w:line="230" w:lineRule="exact"/>
        <w:jc w:val="both"/>
        <w:rPr>
          <w:sz w:val="20"/>
          <w:szCs w:val="20"/>
        </w:rPr>
      </w:pPr>
      <w:r>
        <w:rPr>
          <w:sz w:val="20"/>
          <w:szCs w:val="20"/>
        </w:rPr>
        <w:t>provide all reasonable and timely assistance to the Customer in relation to (</w:t>
      </w:r>
      <w:proofErr w:type="spellStart"/>
      <w:r>
        <w:rPr>
          <w:sz w:val="20"/>
          <w:szCs w:val="20"/>
        </w:rPr>
        <w:t>i</w:t>
      </w:r>
      <w:proofErr w:type="spellEnd"/>
      <w:r>
        <w:rPr>
          <w:sz w:val="20"/>
          <w:szCs w:val="20"/>
        </w:rPr>
        <w:t xml:space="preserve">) any data breach relating to the Services (including in relation to Article 33 (Notification of personal data breach) and Article 34 (Communication of a personal data breach) of the GDPR. and (ii) any data protection impact assessment or consultation of a supervisory authority under Articles 35 and 36 of the GDPR; and on expiry or termination of the relevant processing or this Agreement, cease all use of the personal data and, at </w:t>
      </w:r>
      <w:r>
        <w:rPr>
          <w:sz w:val="20"/>
          <w:szCs w:val="20"/>
        </w:rPr>
        <w:lastRenderedPageBreak/>
        <w:t>the Customer’s election, destroy all personal data and/or transfer all personal data to the Customer or a nominated third party (in a format and a method defined by the Customer) unless applicable law requires storage of the personal data, and procure than an appropriate senior manager confirms such destruction or deletion in writing to the Customer.</w:t>
      </w:r>
    </w:p>
    <w:p w14:paraId="1E351650" w14:textId="581F9646" w:rsidR="0087653C" w:rsidRDefault="00D80830" w:rsidP="00BB4337">
      <w:pPr>
        <w:pStyle w:val="BodyA"/>
        <w:numPr>
          <w:ilvl w:val="4"/>
          <w:numId w:val="52"/>
        </w:numPr>
        <w:spacing w:before="121" w:line="230" w:lineRule="exact"/>
        <w:jc w:val="both"/>
        <w:rPr>
          <w:sz w:val="20"/>
          <w:szCs w:val="20"/>
        </w:rPr>
      </w:pPr>
      <w:r>
        <w:rPr>
          <w:sz w:val="20"/>
          <w:szCs w:val="20"/>
        </w:rPr>
        <w:t>To the extent required by applicable Data Protection Legislation, the parties hereby enter into European Commission-approved Standard Contractual Clauses for processors (“</w:t>
      </w:r>
      <w:r>
        <w:rPr>
          <w:b/>
          <w:bCs/>
          <w:sz w:val="20"/>
          <w:szCs w:val="20"/>
        </w:rPr>
        <w:t>SCC</w:t>
      </w:r>
      <w:r>
        <w:rPr>
          <w:sz w:val="20"/>
          <w:szCs w:val="20"/>
        </w:rPr>
        <w:t>”). Appendix 1 to the SCC is hereby deemed populated with the information listed in Exhibit C hereto and Appendix 2 to the SCC is hereby deemed populated with the information listed in Exhibit D hereto. Customer hereby authorizes the Company to transfer and disclose  Customer Personal Data to those countries, located outside the EEA, listed in Exhibit C hereto, as may be revised from time to time in accordance with this section 3.5.1., provided that where such transfer or disclosure would otherwise not be permissible, such transfer shall be made pursuant to European Commission-approved Standard Contractual Clauses, the EU-US Privacy Shield or any other valid mechanism for transferring personal data pursuant to Chapter V of the GDPR;</w:t>
      </w:r>
      <w:r w:rsidR="00EA78A6">
        <w:rPr>
          <w:sz w:val="20"/>
          <w:szCs w:val="20"/>
        </w:rPr>
        <w:t xml:space="preserve"> and</w:t>
      </w:r>
    </w:p>
    <w:p w14:paraId="75A5AB50" w14:textId="77777777" w:rsidR="0087653C" w:rsidRDefault="00D80830" w:rsidP="00BB4337">
      <w:pPr>
        <w:pStyle w:val="BodyA"/>
        <w:numPr>
          <w:ilvl w:val="4"/>
          <w:numId w:val="52"/>
        </w:numPr>
        <w:spacing w:before="121" w:line="230" w:lineRule="exact"/>
        <w:jc w:val="both"/>
        <w:rPr>
          <w:sz w:val="20"/>
          <w:szCs w:val="20"/>
        </w:rPr>
      </w:pPr>
      <w:r>
        <w:rPr>
          <w:sz w:val="20"/>
          <w:szCs w:val="20"/>
        </w:rPr>
        <w:t>The Company shall, immediately on demand, fully indemnify the Customer and keep the Customer fully and effectively indemnified against all costs, claims, administrative fines, demands, reasonable expenses, losses, actions, proceedings and liabilities of whatsoever nature arising from or incurred by the Customer, in connection with any failure of the Company or any Other Processor to comply with the provisions of this section 3.5 and/or Data Protection Legislation in respect of its processing of personal data.</w:t>
      </w:r>
    </w:p>
    <w:p w14:paraId="6BE8B000" w14:textId="77777777" w:rsidR="0087653C" w:rsidRDefault="0087653C" w:rsidP="00BB4337"/>
    <w:p w14:paraId="58B4DB85" w14:textId="77777777" w:rsidR="0087653C" w:rsidRDefault="00D80830" w:rsidP="00BB4337">
      <w:pPr>
        <w:pStyle w:val="Heading3"/>
        <w:numPr>
          <w:ilvl w:val="1"/>
          <w:numId w:val="38"/>
        </w:numPr>
        <w:rPr>
          <w:sz w:val="20"/>
          <w:szCs w:val="20"/>
        </w:rPr>
      </w:pPr>
      <w:r>
        <w:rPr>
          <w:sz w:val="20"/>
          <w:szCs w:val="20"/>
        </w:rPr>
        <w:t>PAYMENT OF FEES</w:t>
      </w:r>
    </w:p>
    <w:p w14:paraId="2D567055" w14:textId="77777777" w:rsidR="0087653C" w:rsidRDefault="00D80830" w:rsidP="00BB4337">
      <w:pPr>
        <w:pStyle w:val="Heading4"/>
        <w:numPr>
          <w:ilvl w:val="3"/>
          <w:numId w:val="56"/>
        </w:numPr>
        <w:rPr>
          <w:sz w:val="20"/>
          <w:szCs w:val="20"/>
        </w:rPr>
      </w:pPr>
      <w:r>
        <w:rPr>
          <w:sz w:val="20"/>
          <w:szCs w:val="20"/>
        </w:rPr>
        <w:t>Customer will pay Company the Fees.  All Fees paid are nonrefundable. If Customer’s use of the Services exceeds the limitations set forth on the Order Form or otherwise requires the payment of additional fees (per the terms of this Agreement), Customer shall be billed for such usage and Customer agrees to pay the additional fees in the manner provided herein.  Company reserves the right to change the Fees or applicable charges and to institute new charges and Fees at the end of the Initial Service Term or then current renewal term, upon thirty (30) days prior notice to Customer (which may be sent by email). If Customer believes that Company has billed Customer incorrectly, Customer shall contact Company no later than 60 days after the final date on the first billing statement in which the error or problem appeared, in order to receive an adjustment or credit.  Inquiries should be directed to Company’s customer support department.</w:t>
      </w:r>
    </w:p>
    <w:p w14:paraId="68203FBF" w14:textId="77777777" w:rsidR="0087653C" w:rsidRDefault="00D80830" w:rsidP="00BB4337">
      <w:pPr>
        <w:pStyle w:val="Heading4"/>
        <w:numPr>
          <w:ilvl w:val="3"/>
          <w:numId w:val="56"/>
        </w:numPr>
        <w:rPr>
          <w:sz w:val="20"/>
          <w:szCs w:val="20"/>
        </w:rPr>
      </w:pPr>
      <w:r>
        <w:rPr>
          <w:sz w:val="20"/>
          <w:szCs w:val="20"/>
        </w:rPr>
        <w:t>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with Services other than U.S. taxes based on Company’s net income.</w:t>
      </w:r>
      <w:r>
        <w:t xml:space="preserve">  </w:t>
      </w:r>
    </w:p>
    <w:p w14:paraId="383A7E8B" w14:textId="77777777" w:rsidR="0087653C" w:rsidRDefault="00D80830" w:rsidP="00BB4337">
      <w:pPr>
        <w:pStyle w:val="Heading3"/>
        <w:numPr>
          <w:ilvl w:val="1"/>
          <w:numId w:val="38"/>
        </w:numPr>
        <w:rPr>
          <w:sz w:val="20"/>
          <w:szCs w:val="20"/>
        </w:rPr>
      </w:pPr>
      <w:r>
        <w:rPr>
          <w:sz w:val="20"/>
          <w:szCs w:val="20"/>
        </w:rPr>
        <w:t>TERM AND TERMINATION</w:t>
      </w:r>
    </w:p>
    <w:p w14:paraId="37157383" w14:textId="15267AFD" w:rsidR="0087653C" w:rsidRDefault="00D80830" w:rsidP="00BB4337">
      <w:pPr>
        <w:pStyle w:val="Heading4"/>
        <w:numPr>
          <w:ilvl w:val="3"/>
          <w:numId w:val="39"/>
        </w:numPr>
        <w:rPr>
          <w:sz w:val="20"/>
          <w:szCs w:val="20"/>
        </w:rPr>
      </w:pPr>
      <w:r>
        <w:rPr>
          <w:sz w:val="20"/>
          <w:szCs w:val="20"/>
        </w:rPr>
        <w:t>Subject to earlier termination as provided below, this Agreement is for the last to expire of any Platform Service Term</w:t>
      </w:r>
      <w:r w:rsidR="00CC2A98">
        <w:rPr>
          <w:sz w:val="20"/>
          <w:szCs w:val="20"/>
        </w:rPr>
        <w:t xml:space="preserve">, </w:t>
      </w:r>
      <w:r>
        <w:rPr>
          <w:sz w:val="20"/>
          <w:szCs w:val="20"/>
        </w:rPr>
        <w:t xml:space="preserve"> Knox Wallet</w:t>
      </w:r>
      <w:r w:rsidR="00CC2A98">
        <w:rPr>
          <w:sz w:val="20"/>
          <w:szCs w:val="20"/>
        </w:rPr>
        <w:t xml:space="preserve">, and Smart Contract </w:t>
      </w:r>
      <w:r>
        <w:rPr>
          <w:sz w:val="20"/>
          <w:szCs w:val="20"/>
        </w:rPr>
        <w:t>Service Term as specified in the Service Term portion of the Order Form, and shall be automatically renewed for additional</w:t>
      </w:r>
      <w:r w:rsidR="00CC2A98">
        <w:rPr>
          <w:sz w:val="20"/>
          <w:szCs w:val="20"/>
        </w:rPr>
        <w:t xml:space="preserve"> one (1) year</w:t>
      </w:r>
      <w:r>
        <w:rPr>
          <w:sz w:val="20"/>
          <w:szCs w:val="20"/>
        </w:rPr>
        <w:t xml:space="preserve"> periods (collectively, the “</w:t>
      </w:r>
      <w:r>
        <w:rPr>
          <w:b/>
          <w:bCs/>
          <w:sz w:val="20"/>
          <w:szCs w:val="20"/>
        </w:rPr>
        <w:t>Term</w:t>
      </w:r>
      <w:r>
        <w:rPr>
          <w:sz w:val="20"/>
          <w:szCs w:val="20"/>
        </w:rPr>
        <w:t>”), unless either party requests termination at least thirty (30) days prior to the end of the then-current term.</w:t>
      </w:r>
    </w:p>
    <w:p w14:paraId="4CFD3A56" w14:textId="77777777" w:rsidR="0087653C" w:rsidRDefault="00D80830" w:rsidP="00BB4337">
      <w:pPr>
        <w:pStyle w:val="Heading4"/>
        <w:numPr>
          <w:ilvl w:val="3"/>
          <w:numId w:val="39"/>
        </w:numPr>
        <w:rPr>
          <w:sz w:val="20"/>
          <w:szCs w:val="20"/>
        </w:rPr>
      </w:pPr>
      <w:r>
        <w:rPr>
          <w:sz w:val="20"/>
          <w:szCs w:val="20"/>
        </w:rPr>
        <w:t xml:space="preserve">In addition to any other remedies it may have, either party may also terminate this Agreement for any or no reason upon thirty (30) days’ notice (or without notice in the case of nonpayment), or if the other party materially breaches any of the terms or conditions of this Agreement.  Company may also terminate if Company determines in its sole discretion based on review of the Customer Due Diligence Information that Customer is not a suitable customer or party to this Agreement. Customer will pay in full for the Services up to and including the last day on which the Services are provided including but not limited to the Implementation Fees regardless of payment plans, if any. Upon any termination, Company will make all Customer Data available to Customer for electronic retrieval for a period of sixty (60) days, but thereafter Company may, but is not obligated to, delete stored Customer Data. All sections of this Agreement which by their nature should survive termination will survive termination, including, without limitation, accrued rights to payment, confidentiality obligations, warranty disclaimers, and limitations of liability. </w:t>
      </w:r>
    </w:p>
    <w:p w14:paraId="29B3D59A" w14:textId="77777777" w:rsidR="0087653C" w:rsidRDefault="00D80830" w:rsidP="00BB4337">
      <w:pPr>
        <w:pStyle w:val="Heading3"/>
        <w:numPr>
          <w:ilvl w:val="1"/>
          <w:numId w:val="38"/>
        </w:numPr>
        <w:rPr>
          <w:sz w:val="20"/>
          <w:szCs w:val="20"/>
        </w:rPr>
      </w:pPr>
      <w:r>
        <w:rPr>
          <w:sz w:val="20"/>
          <w:szCs w:val="20"/>
        </w:rPr>
        <w:t>WARRANTY AND DISCLAIMER</w:t>
      </w:r>
    </w:p>
    <w:p w14:paraId="73163F0C" w14:textId="77777777" w:rsidR="0087653C" w:rsidRDefault="00D80830">
      <w:pPr>
        <w:pStyle w:val="Heading4"/>
        <w:ind w:left="576" w:hanging="576"/>
        <w:rPr>
          <w:sz w:val="20"/>
          <w:szCs w:val="20"/>
        </w:rPr>
      </w:pPr>
      <w:r>
        <w:rPr>
          <w:sz w:val="20"/>
          <w:szCs w:val="20"/>
        </w:rPr>
        <w:t>6.1</w:t>
      </w:r>
      <w:r>
        <w:rPr>
          <w:sz w:val="20"/>
          <w:szCs w:val="20"/>
        </w:rPr>
        <w:tab/>
        <w:t xml:space="preserve">Company and Customer each represents that this Agreement is valid, binding and enforceable against such party in accordance with its terms. Further, Company and Customer each represents that (a) the person signing this Agreement on its behalf has been duly authorized and empowered to enter into this Agreement, (b) it has full corporate power and authority to execute, deliver and perform its obligations under this Agreement, and (c) it is validly existing and in good standing under the laws of the place of its establishment or incorporation. </w:t>
      </w:r>
    </w:p>
    <w:p w14:paraId="377DA1DA" w14:textId="1A4BC802" w:rsidR="0087653C" w:rsidRDefault="00D80830">
      <w:pPr>
        <w:pStyle w:val="Heading4"/>
        <w:ind w:left="576" w:hanging="576"/>
        <w:rPr>
          <w:sz w:val="20"/>
          <w:szCs w:val="20"/>
        </w:rPr>
      </w:pPr>
      <w:r>
        <w:rPr>
          <w:sz w:val="20"/>
          <w:szCs w:val="20"/>
        </w:rPr>
        <w:t>6.2</w:t>
      </w:r>
      <w:r>
        <w:rPr>
          <w:sz w:val="20"/>
          <w:szCs w:val="20"/>
        </w:rPr>
        <w:tab/>
        <w:t xml:space="preserve">Company shall use reasonable efforts consistent with prevailing industry standards to maintain the Services in a </w:t>
      </w:r>
      <w:r>
        <w:rPr>
          <w:sz w:val="20"/>
          <w:szCs w:val="20"/>
        </w:rPr>
        <w:lastRenderedPageBreak/>
        <w:t>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reasonable efforts to provide advance notice in writing or by e-mail of any scheduled service disruption.  HOWEVER, COMPANY DOES NOT WARRANT THAT THE SERVICES WILL BE UNINTERRUPTED</w:t>
      </w:r>
      <w:r>
        <w:rPr>
          <w:smallCaps/>
          <w:sz w:val="20"/>
          <w:szCs w:val="20"/>
        </w:rPr>
        <w:t>, ERROR FREE, OR FREE FROM ANY SECURITY OR OTHER VULNERABILITIES (INCLUDING BUT NOT LIMITED TO UNAUTHORIZED ACCESS REGARDLESS OF WHETHER THE SECURITY OF SUCH TOKENS HAS BEEN AUDITED BY THIRD PARTIES OR IF THE RESULTS OF SUCH AUDITS HAVE BEEN PROVIDED BY COMPANY TO CUSTOMER); NOR DOES IT MAKE ANY WARRANTY AS TO THE RESULTS THAT MAY BE OBTAINED FROM USE OF THE SERVICES.</w:t>
      </w:r>
      <w:r>
        <w:rPr>
          <w:b/>
          <w:bCs/>
          <w:i/>
          <w:iCs/>
          <w:sz w:val="20"/>
          <w:szCs w:val="20"/>
        </w:rPr>
        <w:t xml:space="preserve">  </w:t>
      </w:r>
      <w:r>
        <w:rPr>
          <w:sz w:val="20"/>
          <w:szCs w:val="20"/>
        </w:rPr>
        <w:t>EXCEPT AS EXPRESSLY SET FORTH IN THIS SECTION, THE SERVICES ARE PROVIDED “AS IS” AND COMPANY DISCLAIMS ALL WARRANTIES, EXPRESS OR IMPLIED, INCLUDING, BUT NOT LIMITED TO, IMPLIED WARRANTIES OF MERCHANTABILITY AND FITNESS FOR A PARTICULAR PURPOSE AND NON-INFRINGEMENT. CUSTOMER FURTHER ACKNOWLEDGES AND AGREES THAT COMPANY IS NOT ITS BROKER-DEALER, ATTORNEY, OR REGISTERED INVESMENT ADVISOR, AND THAT COMPANY DOES NOT PROVIDE ANY FINANCIAL, LEGAL OR INVESTMENT ADVICE TO CUSTOMER OR TO ANY THIRD PARTY.</w:t>
      </w:r>
      <w:r>
        <w:t xml:space="preserve"> </w:t>
      </w:r>
    </w:p>
    <w:p w14:paraId="69B6F0A6" w14:textId="77777777" w:rsidR="0087653C" w:rsidRDefault="00D80830" w:rsidP="00BB4337">
      <w:pPr>
        <w:pStyle w:val="Heading3"/>
        <w:numPr>
          <w:ilvl w:val="1"/>
          <w:numId w:val="38"/>
        </w:numPr>
        <w:rPr>
          <w:sz w:val="20"/>
          <w:szCs w:val="20"/>
        </w:rPr>
      </w:pPr>
      <w:r>
        <w:rPr>
          <w:sz w:val="20"/>
          <w:szCs w:val="20"/>
        </w:rPr>
        <w:t xml:space="preserve">INDEMNITY </w:t>
      </w:r>
    </w:p>
    <w:p w14:paraId="2A3B02F2" w14:textId="77777777" w:rsidR="0087653C" w:rsidRDefault="00D80830" w:rsidP="00BB4337">
      <w:pPr>
        <w:widowControl w:val="0"/>
        <w:pBdr>
          <w:top w:val="nil"/>
          <w:left w:val="nil"/>
          <w:bottom w:val="nil"/>
          <w:right w:val="nil"/>
          <w:between w:val="nil"/>
        </w:pBdr>
        <w:ind w:firstLine="720"/>
        <w:jc w:val="both"/>
      </w:pPr>
      <w:r w:rsidRPr="00BB4337">
        <w:rPr>
          <w:sz w:val="20"/>
        </w:rPr>
        <w:t>Comp</w:t>
      </w:r>
      <w:r w:rsidRPr="00BB4337">
        <w:rPr>
          <w:color w:val="000000"/>
          <w:sz w:val="20"/>
        </w:rPr>
        <w:t>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do not apply with respect to portions or components of the Service (</w:t>
      </w:r>
      <w:proofErr w:type="spellStart"/>
      <w:r w:rsidRPr="00BB4337">
        <w:rPr>
          <w:color w:val="000000"/>
          <w:sz w:val="20"/>
        </w:rPr>
        <w:t>i</w:t>
      </w:r>
      <w:proofErr w:type="spellEnd"/>
      <w:r w:rsidRPr="00BB4337">
        <w:rPr>
          <w:color w:val="000000"/>
          <w:sz w:val="20"/>
        </w:rPr>
        <w:t xml:space="preserve">) not supplied by Company, (ii) made in whole or in part in accordance with Customer specifications or Implementation Services order, (iii) that are modified after delivery by Company, (iv) combined with other products, processes or materials where the alleged infringement relates to such combination, (v)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w:t>
      </w:r>
      <w:r w:rsidRPr="00BB4337">
        <w:rPr>
          <w:color w:val="000000"/>
          <w:sz w:val="20"/>
        </w:rPr>
        <w:t>jurisdiction to be or are believed by Company to be infringing, Company may, at its option and expense (a) replace or modify the Service to be non-infringing provided that such modification or replacement contains substantially similar features and functionality, (b) obtain for Customer a license to continue using the Service, or (c) if neither of the foregoing is commercially practicable, terminate this Agreement and Customer’s rights hereunder and provide Customer a refund of any prepaid, unused fees for the Service.</w:t>
      </w:r>
    </w:p>
    <w:p w14:paraId="34ECD44F" w14:textId="77777777" w:rsidR="0087653C" w:rsidRDefault="00D80830" w:rsidP="00BB4337">
      <w:pPr>
        <w:widowControl w:val="0"/>
        <w:pBdr>
          <w:top w:val="nil"/>
          <w:left w:val="nil"/>
          <w:bottom w:val="nil"/>
          <w:right w:val="nil"/>
          <w:between w:val="nil"/>
        </w:pBdr>
        <w:ind w:firstLine="720"/>
        <w:jc w:val="both"/>
      </w:pPr>
      <w:r w:rsidRPr="00BB4337">
        <w:rPr>
          <w:sz w:val="20"/>
        </w:rPr>
        <w:t xml:space="preserve">  </w:t>
      </w:r>
    </w:p>
    <w:p w14:paraId="7C999EBB" w14:textId="77777777" w:rsidR="0087653C" w:rsidRDefault="00D80830" w:rsidP="00BB4337">
      <w:pPr>
        <w:pStyle w:val="Heading3"/>
        <w:numPr>
          <w:ilvl w:val="1"/>
          <w:numId w:val="38"/>
        </w:numPr>
        <w:rPr>
          <w:sz w:val="20"/>
          <w:szCs w:val="20"/>
        </w:rPr>
      </w:pPr>
      <w:r>
        <w:rPr>
          <w:sz w:val="20"/>
          <w:szCs w:val="20"/>
        </w:rPr>
        <w:t>LIMITATION OF LIABILITY</w:t>
      </w:r>
    </w:p>
    <w:p w14:paraId="2C6B6971" w14:textId="2922F824" w:rsidR="0087653C" w:rsidRDefault="00D80830" w:rsidP="00BB4337">
      <w:pPr>
        <w:pBdr>
          <w:top w:val="nil"/>
          <w:left w:val="nil"/>
          <w:bottom w:val="nil"/>
          <w:right w:val="nil"/>
          <w:between w:val="nil"/>
        </w:pBdr>
        <w:spacing w:after="240"/>
        <w:ind w:firstLine="720"/>
        <w:jc w:val="both"/>
      </w:pPr>
      <w:r w:rsidRPr="00BB4337">
        <w:rPr>
          <w:sz w:val="20"/>
        </w:rPr>
        <w:t>NO</w:t>
      </w:r>
      <w:r w:rsidRPr="00BB4337">
        <w:rPr>
          <w:color w:val="000000"/>
          <w:sz w:val="20"/>
        </w:rPr>
        <w:t>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 THERETO UNDER ANY CONTRACT, NEGLIGENCE, STRICT LIABILITY OR OTHER THEORY: (A) FOR ERROR OR INTERRUPTION OF USE OR FOR LOSS OR INACCURACY OR CORRUPTION OF DATA OR COST OF PROCUREMENT OF SUBSTITUTE GOODS, SERVICES OR TECHNOLOGY OR LOSS OF BUSINESS; (B) FOR ANY INDIRECT, EXEMPLARY, INCIDENTAL, SPECIAL OR CONSEQUENTIAL DAMAGES; (C) FOR ANY MATTER BEYOND COMPANY</w:t>
      </w:r>
      <w:r w:rsidRPr="00BB4337">
        <w:rPr>
          <w:sz w:val="20"/>
        </w:rPr>
        <w:t>’</w:t>
      </w:r>
      <w:r w:rsidRPr="00BB4337">
        <w:rPr>
          <w:color w:val="000000"/>
          <w:sz w:val="20"/>
        </w:rPr>
        <w:t xml:space="preserve">S REASONABLE CONTROL; OR (D) </w:t>
      </w:r>
      <w:r w:rsidRPr="00BB4337">
        <w:rPr>
          <w:sz w:val="20"/>
        </w:rPr>
        <w:t>FOR ANY AMOUNTS THAT, TOGETHER WITH AMOUNTS</w:t>
      </w:r>
      <w:r w:rsidRPr="00BB4337">
        <w:rPr>
          <w:color w:val="000000"/>
          <w:sz w:val="20"/>
        </w:rPr>
        <w:t xml:space="preserve"> ASSOCIATED WITH ALL OTHER CLAIMS, EXCEED THE FEES PAID BY CUSTOMER TO COMPANY FOR THE SERVICES UNDER THIS AGREEMENT IN THE 12 MONTHS PRIOR TO THE ACT THAT GAVE RISE TO THE LIABILITY, IN EACH CASE, WHETHER OR NOT COMPANY HAS BEEN ADVISED OF THE POSSIBILITY OF SUCH DAMAGES. </w:t>
      </w:r>
    </w:p>
    <w:p w14:paraId="2FB8D11E" w14:textId="77777777" w:rsidR="0087653C" w:rsidRPr="00BB4337" w:rsidRDefault="00D80830" w:rsidP="00BB4337">
      <w:pPr>
        <w:pStyle w:val="Heading3"/>
        <w:numPr>
          <w:ilvl w:val="1"/>
          <w:numId w:val="38"/>
        </w:numPr>
        <w:rPr>
          <w:sz w:val="20"/>
        </w:rPr>
      </w:pPr>
      <w:r w:rsidRPr="00BB4337">
        <w:rPr>
          <w:sz w:val="20"/>
        </w:rPr>
        <w:t>MISCELLANEOUS</w:t>
      </w:r>
    </w:p>
    <w:p w14:paraId="603B4729" w14:textId="0048FCCD" w:rsidR="0087653C" w:rsidRDefault="00D80830" w:rsidP="00BB4337">
      <w:pPr>
        <w:pBdr>
          <w:top w:val="nil"/>
          <w:left w:val="nil"/>
          <w:bottom w:val="nil"/>
          <w:right w:val="nil"/>
          <w:between w:val="nil"/>
        </w:pBdr>
        <w:spacing w:after="240"/>
        <w:ind w:firstLine="720"/>
        <w:jc w:val="both"/>
      </w:pPr>
      <w:r w:rsidRPr="00BB4337">
        <w:rPr>
          <w:sz w:val="20"/>
        </w:rPr>
        <w:t xml:space="preserve">If any provision of this Agreement is found to be unenforceable or invalid, that provision will be limited or eliminated to the minimum </w:t>
      </w:r>
      <w:r w:rsidRPr="00BB4337">
        <w:rPr>
          <w:color w:val="000000"/>
          <w:sz w:val="20"/>
        </w:rPr>
        <w:t xml:space="preserve">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Except with respect to Fees, Company may amend the terms of this Agreement at any time upon providing Customer 30 days’ notice to the Customer.  During such notice period, the Customer may </w:t>
      </w:r>
      <w:r w:rsidRPr="00BB4337">
        <w:rPr>
          <w:color w:val="000000"/>
          <w:sz w:val="20"/>
        </w:rPr>
        <w:lastRenderedPageBreak/>
        <w:t xml:space="preserve">terminate this Agreement upon on written notice to Company if such changes are material to Customer’s use of the Services.  No agency, partnership, joint venture, or employment is created as a result of this Agreement and Customer does not have any authority of any kind to bind Company in any respect whatsoever.  Customer acknowledges that Company may receive referral fees or other fees in connection with any Services or third party services provided or suggested by Company to Customer or to other parties, which fees may or may not in Company’s sole discretion be disclosed to Customer, and Company shall have no obligation to pay any portion of such fees to Customer. In any action or proceeding to enforce rights under this Agreement, the prevailing party will be entitled to recover costs and attorneys’ fees.  All notices under this Agreement will be in writing and will be deemed to have been duly given when received, if personally delivered; if electronically upon 24 hours of delivery to Customer’s contact in the Order Form or to Company at </w:t>
      </w:r>
      <w:hyperlink r:id="rId11" w:history="1">
        <w:r w:rsidR="00C32A7F" w:rsidRPr="001531B2">
          <w:rPr>
            <w:rStyle w:val="Hyperlink"/>
            <w:sz w:val="20"/>
          </w:rPr>
          <w:t>legal@tokensoft.io</w:t>
        </w:r>
      </w:hyperlink>
      <w:r w:rsidR="00C32A7F">
        <w:rPr>
          <w:color w:val="000000"/>
          <w:sz w:val="20"/>
        </w:rPr>
        <w:t>,</w:t>
      </w:r>
      <w:r w:rsidRPr="00BB4337">
        <w:rPr>
          <w:color w:val="000000"/>
          <w:sz w:val="20"/>
        </w:rPr>
        <w:t xml:space="preserve"> if transmitted by facsimile or e-mail; the day after it is sent, if sent for next day delivery by recognized overnight delivery service; and upon receipt, if sent by certified or registered mail, return receipt requested.  This Agreement shall be governed by the laws of the State of California without regard to its conflict of </w:t>
      </w:r>
      <w:proofErr w:type="spellStart"/>
      <w:r w:rsidRPr="00BB4337">
        <w:rPr>
          <w:color w:val="000000"/>
          <w:sz w:val="20"/>
        </w:rPr>
        <w:t>laws</w:t>
      </w:r>
      <w:proofErr w:type="spellEnd"/>
      <w:r w:rsidRPr="00BB4337">
        <w:rPr>
          <w:color w:val="000000"/>
          <w:sz w:val="20"/>
        </w:rPr>
        <w:t xml:space="preserve"> provisions.  </w:t>
      </w:r>
    </w:p>
    <w:p w14:paraId="5D25D2E0" w14:textId="77777777" w:rsidR="0087653C" w:rsidRDefault="00D80830" w:rsidP="00BB4337">
      <w:pPr>
        <w:pBdr>
          <w:top w:val="nil"/>
          <w:left w:val="nil"/>
          <w:bottom w:val="nil"/>
          <w:right w:val="nil"/>
          <w:between w:val="nil"/>
        </w:pBdr>
        <w:spacing w:after="240"/>
        <w:jc w:val="both"/>
      </w:pPr>
      <w:r w:rsidRPr="00BB4337">
        <w:rPr>
          <w:sz w:val="20"/>
        </w:rPr>
        <w:t xml:space="preserve"> </w:t>
      </w:r>
    </w:p>
    <w:p w14:paraId="0F17B332" w14:textId="77777777" w:rsidR="0087653C" w:rsidRDefault="00D80830">
      <w:pPr>
        <w:pStyle w:val="Title"/>
        <w:widowControl/>
        <w:spacing w:after="120"/>
      </w:pPr>
      <w:r w:rsidRPr="00BB4337">
        <w:br w:type="page"/>
      </w:r>
    </w:p>
    <w:p w14:paraId="1B423426" w14:textId="77777777" w:rsidR="0087653C" w:rsidRPr="00BB4337" w:rsidRDefault="00D80830">
      <w:pPr>
        <w:pStyle w:val="Title"/>
        <w:widowControl/>
        <w:spacing w:after="120"/>
        <w:rPr>
          <w:b w:val="0"/>
        </w:rPr>
        <w:sectPr w:rsidR="0087653C" w:rsidRPr="00BB4337" w:rsidSect="00BB4337">
          <w:headerReference w:type="default" r:id="rId12"/>
          <w:footerReference w:type="default" r:id="rId13"/>
          <w:footerReference w:type="first" r:id="rId14"/>
          <w:type w:val="continuous"/>
          <w:pgSz w:w="12240" w:h="15840"/>
          <w:pgMar w:top="1440" w:right="720" w:bottom="720" w:left="720" w:header="0" w:footer="720" w:gutter="0"/>
          <w:pgNumType w:start="1"/>
          <w:cols w:num="2" w:space="720" w:equalWidth="0">
            <w:col w:w="5256" w:space="287"/>
            <w:col w:w="5256" w:space="0"/>
          </w:cols>
        </w:sectPr>
      </w:pPr>
      <w:r>
        <w:lastRenderedPageBreak/>
        <w:t xml:space="preserve"> </w:t>
      </w:r>
    </w:p>
    <w:p w14:paraId="55D74502" w14:textId="77777777" w:rsidR="0087653C" w:rsidRDefault="00D80830" w:rsidP="00BB4337">
      <w:pPr>
        <w:pBdr>
          <w:top w:val="nil"/>
          <w:left w:val="nil"/>
          <w:bottom w:val="nil"/>
          <w:right w:val="nil"/>
          <w:between w:val="nil"/>
        </w:pBdr>
        <w:spacing w:after="240"/>
        <w:jc w:val="center"/>
        <w:rPr>
          <w:sz w:val="20"/>
          <w:szCs w:val="20"/>
        </w:rPr>
      </w:pPr>
      <w:r w:rsidRPr="00BB4337">
        <w:rPr>
          <w:b/>
          <w:sz w:val="20"/>
          <w:u w:val="single"/>
        </w:rPr>
        <w:t>EXHIBIT A</w:t>
      </w:r>
    </w:p>
    <w:p w14:paraId="3E7F4833" w14:textId="77777777" w:rsidR="0087653C" w:rsidRDefault="00D80830" w:rsidP="00BB4337">
      <w:pPr>
        <w:pBdr>
          <w:top w:val="nil"/>
          <w:left w:val="nil"/>
          <w:bottom w:val="nil"/>
          <w:right w:val="nil"/>
          <w:between w:val="nil"/>
        </w:pBdr>
        <w:spacing w:after="240"/>
        <w:jc w:val="center"/>
        <w:rPr>
          <w:sz w:val="20"/>
          <w:szCs w:val="20"/>
        </w:rPr>
      </w:pPr>
      <w:r w:rsidRPr="00BB4337">
        <w:rPr>
          <w:b/>
          <w:sz w:val="20"/>
        </w:rPr>
        <w:t>DEFINITIONS</w:t>
      </w:r>
    </w:p>
    <w:p w14:paraId="3401AAA3" w14:textId="77777777" w:rsidR="0087653C" w:rsidRPr="00BB4337" w:rsidRDefault="00D80830" w:rsidP="00BB4337">
      <w:pPr>
        <w:pBdr>
          <w:top w:val="nil"/>
          <w:left w:val="nil"/>
          <w:bottom w:val="nil"/>
          <w:right w:val="nil"/>
          <w:between w:val="nil"/>
        </w:pBdr>
        <w:rPr>
          <w:sz w:val="20"/>
        </w:rPr>
      </w:pPr>
      <w:r w:rsidRPr="00BB4337">
        <w:rPr>
          <w:sz w:val="20"/>
        </w:rPr>
        <w:t>Defined terms in this Agreement will have the meanings set forth below.</w:t>
      </w:r>
    </w:p>
    <w:p w14:paraId="3EFC0E73" w14:textId="77777777" w:rsidR="0087653C" w:rsidRPr="00BB4337" w:rsidRDefault="0087653C" w:rsidP="00BB4337">
      <w:pPr>
        <w:pBdr>
          <w:top w:val="nil"/>
          <w:left w:val="nil"/>
          <w:bottom w:val="nil"/>
          <w:right w:val="nil"/>
          <w:between w:val="nil"/>
        </w:pBdr>
        <w:rPr>
          <w:b/>
          <w:color w:val="000000"/>
          <w:sz w:val="20"/>
        </w:rPr>
      </w:pPr>
    </w:p>
    <w:p w14:paraId="66C32672" w14:textId="77777777" w:rsidR="0087653C" w:rsidRDefault="00D80830" w:rsidP="00BB4337">
      <w:pPr>
        <w:pStyle w:val="ListParagraph"/>
        <w:numPr>
          <w:ilvl w:val="0"/>
          <w:numId w:val="70"/>
        </w:numPr>
        <w:pBdr>
          <w:top w:val="nil"/>
          <w:left w:val="nil"/>
          <w:bottom w:val="nil"/>
          <w:right w:val="nil"/>
          <w:between w:val="nil"/>
        </w:pBdr>
        <w:spacing w:after="240"/>
        <w:contextualSpacing w:val="0"/>
        <w:jc w:val="both"/>
        <w:rPr>
          <w:b/>
          <w:bCs/>
          <w:sz w:val="20"/>
          <w:szCs w:val="20"/>
        </w:rPr>
      </w:pPr>
      <w:r>
        <w:rPr>
          <w:sz w:val="20"/>
          <w:szCs w:val="20"/>
        </w:rPr>
        <w:t>“</w:t>
      </w:r>
      <w:r>
        <w:rPr>
          <w:b/>
          <w:bCs/>
          <w:sz w:val="20"/>
          <w:szCs w:val="20"/>
        </w:rPr>
        <w:t>Accredited Investor User</w:t>
      </w:r>
      <w:r>
        <w:rPr>
          <w:sz w:val="20"/>
          <w:szCs w:val="20"/>
        </w:rPr>
        <w:t>” means (</w:t>
      </w:r>
      <w:proofErr w:type="spellStart"/>
      <w:r>
        <w:rPr>
          <w:sz w:val="20"/>
          <w:szCs w:val="20"/>
        </w:rPr>
        <w:t>i</w:t>
      </w:r>
      <w:proofErr w:type="spellEnd"/>
      <w:r>
        <w:rPr>
          <w:sz w:val="20"/>
          <w:szCs w:val="20"/>
        </w:rPr>
        <w:t>) a User who is natural person, or (ii) User is an entity for whom the check will be performed to confirm such Users is an “accredited investor” as defined by under 17 CFR 230.501(a) with each such checked party being a single Accredited Investor User).</w:t>
      </w:r>
    </w:p>
    <w:p w14:paraId="67A6C6FE" w14:textId="77777777" w:rsidR="0087653C" w:rsidRDefault="00D80830" w:rsidP="00BB4337">
      <w:pPr>
        <w:pStyle w:val="ListParagraph"/>
        <w:numPr>
          <w:ilvl w:val="0"/>
          <w:numId w:val="70"/>
        </w:numPr>
        <w:pBdr>
          <w:top w:val="nil"/>
          <w:left w:val="nil"/>
          <w:bottom w:val="nil"/>
          <w:right w:val="nil"/>
          <w:between w:val="nil"/>
        </w:pBdr>
        <w:spacing w:after="240"/>
        <w:contextualSpacing w:val="0"/>
        <w:jc w:val="both"/>
        <w:rPr>
          <w:b/>
          <w:bCs/>
          <w:sz w:val="20"/>
          <w:szCs w:val="20"/>
        </w:rPr>
      </w:pPr>
      <w:r>
        <w:rPr>
          <w:sz w:val="20"/>
          <w:szCs w:val="20"/>
        </w:rPr>
        <w:t>“</w:t>
      </w:r>
      <w:r>
        <w:rPr>
          <w:b/>
          <w:bCs/>
          <w:sz w:val="20"/>
          <w:szCs w:val="20"/>
        </w:rPr>
        <w:t>Ancillary Services</w:t>
      </w:r>
      <w:r>
        <w:rPr>
          <w:sz w:val="20"/>
          <w:szCs w:val="20"/>
        </w:rPr>
        <w:t>” means the provision of KYC/AML and accredited investor check Services by Company to Customer as set forth in the Order Form.</w:t>
      </w:r>
    </w:p>
    <w:p w14:paraId="042CE77A" w14:textId="430A58C3" w:rsidR="0087653C" w:rsidRDefault="00D80830" w:rsidP="00BB4337">
      <w:pPr>
        <w:pStyle w:val="ListParagraph"/>
        <w:numPr>
          <w:ilvl w:val="0"/>
          <w:numId w:val="70"/>
        </w:numPr>
        <w:pBdr>
          <w:top w:val="nil"/>
          <w:left w:val="nil"/>
          <w:bottom w:val="nil"/>
          <w:right w:val="nil"/>
          <w:between w:val="nil"/>
        </w:pBdr>
        <w:spacing w:after="240"/>
        <w:contextualSpacing w:val="0"/>
        <w:jc w:val="both"/>
        <w:rPr>
          <w:b/>
          <w:bCs/>
          <w:sz w:val="20"/>
          <w:szCs w:val="20"/>
        </w:rPr>
      </w:pPr>
      <w:r>
        <w:rPr>
          <w:sz w:val="20"/>
          <w:szCs w:val="20"/>
        </w:rPr>
        <w:t>“</w:t>
      </w:r>
      <w:r>
        <w:rPr>
          <w:b/>
          <w:bCs/>
          <w:sz w:val="20"/>
          <w:szCs w:val="20"/>
        </w:rPr>
        <w:t>AUC</w:t>
      </w:r>
      <w:r>
        <w:rPr>
          <w:sz w:val="20"/>
          <w:szCs w:val="20"/>
        </w:rPr>
        <w:t xml:space="preserve">” means the aggregate sum of all assets in U.S.D. value of all Assets, ERC-20 tokens, and ERC1404 tokens held in Knox Wallet as of the date of Company invoice date. For U.S.D. value, Company shall use the rates found on </w:t>
      </w:r>
      <w:hyperlink r:id="rId15" w:history="1">
        <w:r>
          <w:rPr>
            <w:rStyle w:val="Hyperlink0"/>
            <w:rFonts w:eastAsia="Arial Unicode MS"/>
            <w:sz w:val="20"/>
            <w:szCs w:val="20"/>
          </w:rPr>
          <w:t>https://messari.io/</w:t>
        </w:r>
      </w:hyperlink>
      <w:r>
        <w:rPr>
          <w:sz w:val="20"/>
          <w:szCs w:val="20"/>
        </w:rPr>
        <w:t xml:space="preserve"> and, if not available, </w:t>
      </w:r>
      <w:hyperlink r:id="rId16" w:history="1">
        <w:r>
          <w:rPr>
            <w:rStyle w:val="Hyperlink0"/>
            <w:rFonts w:eastAsia="Arial Unicode MS"/>
            <w:sz w:val="20"/>
            <w:szCs w:val="20"/>
          </w:rPr>
          <w:t>https://coinmarketcap.com/</w:t>
        </w:r>
      </w:hyperlink>
      <w:r>
        <w:rPr>
          <w:sz w:val="20"/>
          <w:szCs w:val="20"/>
        </w:rPr>
        <w:t xml:space="preserve"> as of 5:00PM Pacific Time on the invoice date.</w:t>
      </w:r>
    </w:p>
    <w:p w14:paraId="34A53253" w14:textId="0C76527D" w:rsidR="005245EF" w:rsidRPr="00021F43" w:rsidRDefault="005245EF" w:rsidP="005245EF">
      <w:pPr>
        <w:pStyle w:val="ListParagraph"/>
        <w:numPr>
          <w:ilvl w:val="0"/>
          <w:numId w:val="70"/>
        </w:numPr>
        <w:pBdr>
          <w:top w:val="nil"/>
          <w:left w:val="nil"/>
          <w:bottom w:val="nil"/>
          <w:right w:val="nil"/>
          <w:between w:val="nil"/>
        </w:pBdr>
        <w:spacing w:after="240"/>
        <w:contextualSpacing w:val="0"/>
        <w:jc w:val="both"/>
        <w:rPr>
          <w:b/>
          <w:bCs/>
          <w:sz w:val="20"/>
          <w:szCs w:val="20"/>
        </w:rPr>
      </w:pPr>
      <w:r>
        <w:rPr>
          <w:sz w:val="20"/>
          <w:szCs w:val="20"/>
        </w:rPr>
        <w:t>“</w:t>
      </w:r>
      <w:r>
        <w:rPr>
          <w:b/>
          <w:bCs/>
          <w:sz w:val="20"/>
          <w:szCs w:val="20"/>
        </w:rPr>
        <w:t>Compliance Report</w:t>
      </w:r>
      <w:r>
        <w:rPr>
          <w:sz w:val="20"/>
          <w:szCs w:val="20"/>
        </w:rPr>
        <w:t>” means one internal report detailing all User compliance activity and purchase details after the Platform Launch Date.</w:t>
      </w:r>
    </w:p>
    <w:p w14:paraId="49B8E7B2" w14:textId="347CD932" w:rsidR="0087653C" w:rsidRDefault="00D80830" w:rsidP="00BB4337">
      <w:pPr>
        <w:pStyle w:val="ListParagraph"/>
        <w:numPr>
          <w:ilvl w:val="0"/>
          <w:numId w:val="70"/>
        </w:numPr>
        <w:pBdr>
          <w:top w:val="nil"/>
          <w:left w:val="nil"/>
          <w:bottom w:val="nil"/>
          <w:right w:val="nil"/>
          <w:between w:val="nil"/>
        </w:pBdr>
        <w:spacing w:after="240"/>
        <w:contextualSpacing w:val="0"/>
        <w:jc w:val="both"/>
        <w:rPr>
          <w:b/>
          <w:bCs/>
          <w:sz w:val="20"/>
          <w:szCs w:val="20"/>
        </w:rPr>
      </w:pPr>
      <w:r>
        <w:rPr>
          <w:b/>
          <w:bCs/>
          <w:sz w:val="20"/>
          <w:szCs w:val="20"/>
        </w:rPr>
        <w:t>“Enhanced Entity KYC and AML</w:t>
      </w:r>
      <w:r>
        <w:rPr>
          <w:sz w:val="20"/>
          <w:szCs w:val="20"/>
        </w:rPr>
        <w:t>” means reviewing entity related formation, authorizations, and due diligence documents for completeness.</w:t>
      </w:r>
    </w:p>
    <w:p w14:paraId="559D703A" w14:textId="77777777" w:rsidR="0087653C" w:rsidRDefault="00D80830" w:rsidP="00BB4337">
      <w:pPr>
        <w:pStyle w:val="ListParagraph"/>
        <w:numPr>
          <w:ilvl w:val="0"/>
          <w:numId w:val="70"/>
        </w:numPr>
        <w:pBdr>
          <w:top w:val="nil"/>
          <w:left w:val="nil"/>
          <w:bottom w:val="nil"/>
          <w:right w:val="nil"/>
          <w:between w:val="nil"/>
        </w:pBdr>
        <w:spacing w:after="240"/>
        <w:contextualSpacing w:val="0"/>
        <w:jc w:val="both"/>
        <w:rPr>
          <w:b/>
          <w:bCs/>
          <w:sz w:val="20"/>
          <w:szCs w:val="20"/>
        </w:rPr>
      </w:pPr>
      <w:r>
        <w:rPr>
          <w:sz w:val="20"/>
          <w:szCs w:val="20"/>
        </w:rPr>
        <w:t>“</w:t>
      </w:r>
      <w:r>
        <w:rPr>
          <w:b/>
          <w:bCs/>
          <w:sz w:val="20"/>
          <w:szCs w:val="20"/>
        </w:rPr>
        <w:t>Equipment</w:t>
      </w:r>
      <w:r>
        <w:rPr>
          <w:sz w:val="20"/>
          <w:szCs w:val="20"/>
        </w:rPr>
        <w:t>” means any equipment and ancillary services needed for Customer to connect to, access or otherwise use the Services, including, without limitation, modems, hardware, servers, Ledger, software, operating systems, networking, web servers and the like.</w:t>
      </w:r>
    </w:p>
    <w:p w14:paraId="13E755BD" w14:textId="77777777" w:rsidR="0087653C" w:rsidRDefault="00D80830" w:rsidP="00BB4337">
      <w:pPr>
        <w:pStyle w:val="ListParagraph"/>
        <w:numPr>
          <w:ilvl w:val="0"/>
          <w:numId w:val="70"/>
        </w:numPr>
        <w:pBdr>
          <w:top w:val="nil"/>
          <w:left w:val="nil"/>
          <w:bottom w:val="nil"/>
          <w:right w:val="nil"/>
          <w:between w:val="nil"/>
        </w:pBdr>
        <w:spacing w:after="240"/>
        <w:contextualSpacing w:val="0"/>
        <w:jc w:val="both"/>
        <w:rPr>
          <w:b/>
          <w:bCs/>
          <w:sz w:val="20"/>
          <w:szCs w:val="20"/>
        </w:rPr>
      </w:pPr>
      <w:r>
        <w:rPr>
          <w:sz w:val="20"/>
          <w:szCs w:val="20"/>
        </w:rPr>
        <w:t>“</w:t>
      </w:r>
      <w:r>
        <w:rPr>
          <w:b/>
          <w:bCs/>
          <w:sz w:val="20"/>
          <w:szCs w:val="20"/>
        </w:rPr>
        <w:t>Exchange Acts</w:t>
      </w:r>
      <w:r>
        <w:rPr>
          <w:sz w:val="20"/>
          <w:szCs w:val="20"/>
        </w:rPr>
        <w:t>” mean the U.S. Securities Act of 1933 and the U.S. Securities Exchange Act of 1934.</w:t>
      </w:r>
    </w:p>
    <w:p w14:paraId="2CD0E005" w14:textId="77777777" w:rsidR="0087653C" w:rsidRDefault="00D80830" w:rsidP="00BB4337">
      <w:pPr>
        <w:pStyle w:val="ListParagraph"/>
        <w:numPr>
          <w:ilvl w:val="0"/>
          <w:numId w:val="70"/>
        </w:numPr>
        <w:pBdr>
          <w:top w:val="nil"/>
          <w:left w:val="nil"/>
          <w:bottom w:val="nil"/>
          <w:right w:val="nil"/>
          <w:between w:val="nil"/>
        </w:pBdr>
        <w:spacing w:after="240"/>
        <w:contextualSpacing w:val="0"/>
        <w:jc w:val="both"/>
        <w:rPr>
          <w:b/>
          <w:bCs/>
          <w:sz w:val="20"/>
          <w:szCs w:val="20"/>
        </w:rPr>
      </w:pPr>
      <w:r>
        <w:rPr>
          <w:sz w:val="20"/>
          <w:szCs w:val="20"/>
        </w:rPr>
        <w:t>"</w:t>
      </w:r>
      <w:r>
        <w:rPr>
          <w:b/>
          <w:bCs/>
          <w:sz w:val="20"/>
          <w:szCs w:val="20"/>
        </w:rPr>
        <w:t>Fees</w:t>
      </w:r>
      <w:r>
        <w:rPr>
          <w:sz w:val="20"/>
          <w:szCs w:val="20"/>
        </w:rPr>
        <w:t xml:space="preserve">" means the then applicable fees described in the Order Form and SOW for the Services in accordance with the terms therein.  </w:t>
      </w:r>
    </w:p>
    <w:p w14:paraId="642EE7AC" w14:textId="0B17037E" w:rsidR="0087653C" w:rsidRDefault="00D80830" w:rsidP="00BB4337">
      <w:pPr>
        <w:pStyle w:val="ListParagraph"/>
        <w:numPr>
          <w:ilvl w:val="0"/>
          <w:numId w:val="70"/>
        </w:numPr>
        <w:pBdr>
          <w:top w:val="nil"/>
          <w:left w:val="nil"/>
          <w:bottom w:val="nil"/>
          <w:right w:val="nil"/>
          <w:between w:val="nil"/>
        </w:pBdr>
        <w:spacing w:after="240"/>
        <w:contextualSpacing w:val="0"/>
        <w:jc w:val="both"/>
        <w:rPr>
          <w:b/>
          <w:bCs/>
          <w:sz w:val="20"/>
          <w:szCs w:val="20"/>
        </w:rPr>
      </w:pPr>
      <w:r>
        <w:rPr>
          <w:b/>
          <w:bCs/>
          <w:sz w:val="20"/>
          <w:szCs w:val="20"/>
        </w:rPr>
        <w:t>“Implementation Fees”</w:t>
      </w:r>
      <w:r>
        <w:rPr>
          <w:sz w:val="20"/>
          <w:szCs w:val="20"/>
        </w:rPr>
        <w:t xml:space="preserve"> means collectively the portion of the Fees set forth in the Order Form as “Platform – Implementation Fee,” “Knox Wallet – Implementation Fee,”</w:t>
      </w:r>
      <w:r w:rsidR="005245EF">
        <w:rPr>
          <w:sz w:val="20"/>
          <w:szCs w:val="20"/>
        </w:rPr>
        <w:t xml:space="preserve"> and</w:t>
      </w:r>
      <w:r>
        <w:rPr>
          <w:sz w:val="20"/>
          <w:szCs w:val="20"/>
        </w:rPr>
        <w:t xml:space="preserve"> “Smart Contract – Deployment Fee</w:t>
      </w:r>
      <w:r w:rsidR="005245EF">
        <w:rPr>
          <w:sz w:val="20"/>
          <w:szCs w:val="20"/>
        </w:rPr>
        <w:t>.”</w:t>
      </w:r>
    </w:p>
    <w:p w14:paraId="767A92BD" w14:textId="77777777" w:rsidR="0087653C" w:rsidRDefault="00D80830" w:rsidP="00BB4337">
      <w:pPr>
        <w:pStyle w:val="ListParagraph"/>
        <w:numPr>
          <w:ilvl w:val="0"/>
          <w:numId w:val="70"/>
        </w:numPr>
        <w:pBdr>
          <w:top w:val="nil"/>
          <w:left w:val="nil"/>
          <w:bottom w:val="nil"/>
          <w:right w:val="nil"/>
          <w:between w:val="nil"/>
        </w:pBdr>
        <w:spacing w:after="240"/>
        <w:contextualSpacing w:val="0"/>
        <w:jc w:val="both"/>
        <w:rPr>
          <w:b/>
          <w:bCs/>
          <w:sz w:val="20"/>
          <w:szCs w:val="20"/>
        </w:rPr>
      </w:pPr>
      <w:r>
        <w:rPr>
          <w:sz w:val="20"/>
          <w:szCs w:val="20"/>
        </w:rPr>
        <w:t>“</w:t>
      </w:r>
      <w:r>
        <w:rPr>
          <w:b/>
          <w:bCs/>
          <w:sz w:val="20"/>
          <w:szCs w:val="20"/>
        </w:rPr>
        <w:t>Implementation Services</w:t>
      </w:r>
      <w:r>
        <w:rPr>
          <w:sz w:val="20"/>
          <w:szCs w:val="20"/>
        </w:rPr>
        <w:t>” means the services described in the Statement of Work.</w:t>
      </w:r>
    </w:p>
    <w:p w14:paraId="575C5405" w14:textId="77777777" w:rsidR="0087653C" w:rsidRDefault="00D80830" w:rsidP="00BB4337">
      <w:pPr>
        <w:pStyle w:val="ListParagraph"/>
        <w:numPr>
          <w:ilvl w:val="0"/>
          <w:numId w:val="70"/>
        </w:numPr>
        <w:pBdr>
          <w:top w:val="nil"/>
          <w:left w:val="nil"/>
          <w:bottom w:val="nil"/>
          <w:right w:val="nil"/>
          <w:between w:val="nil"/>
        </w:pBdr>
        <w:spacing w:after="240"/>
        <w:contextualSpacing w:val="0"/>
        <w:jc w:val="both"/>
        <w:rPr>
          <w:b/>
          <w:bCs/>
          <w:sz w:val="20"/>
          <w:szCs w:val="20"/>
        </w:rPr>
      </w:pPr>
      <w:r>
        <w:rPr>
          <w:sz w:val="20"/>
          <w:szCs w:val="20"/>
        </w:rPr>
        <w:t>“</w:t>
      </w:r>
      <w:r>
        <w:rPr>
          <w:b/>
          <w:bCs/>
          <w:sz w:val="20"/>
          <w:szCs w:val="20"/>
        </w:rPr>
        <w:t>Jurisdiction Blacklisting</w:t>
      </w:r>
      <w:r>
        <w:rPr>
          <w:sz w:val="20"/>
          <w:szCs w:val="20"/>
        </w:rPr>
        <w:t>” means the blocking of access to the Platform of Users from any geographic region as directed by Customer and as determined by User IP addresses or addresses provided by User.</w:t>
      </w:r>
    </w:p>
    <w:p w14:paraId="0C102B4C" w14:textId="77777777" w:rsidR="0087653C" w:rsidRDefault="00D80830" w:rsidP="00BB4337">
      <w:pPr>
        <w:pStyle w:val="ListParagraph"/>
        <w:numPr>
          <w:ilvl w:val="0"/>
          <w:numId w:val="70"/>
        </w:numPr>
        <w:pBdr>
          <w:top w:val="nil"/>
          <w:left w:val="nil"/>
          <w:bottom w:val="nil"/>
          <w:right w:val="nil"/>
          <w:between w:val="nil"/>
        </w:pBdr>
        <w:spacing w:after="240"/>
        <w:contextualSpacing w:val="0"/>
        <w:jc w:val="both"/>
        <w:rPr>
          <w:b/>
          <w:bCs/>
          <w:sz w:val="20"/>
          <w:szCs w:val="20"/>
        </w:rPr>
      </w:pPr>
      <w:r>
        <w:rPr>
          <w:sz w:val="20"/>
          <w:szCs w:val="20"/>
        </w:rPr>
        <w:t>“</w:t>
      </w:r>
      <w:r>
        <w:rPr>
          <w:b/>
          <w:bCs/>
          <w:sz w:val="20"/>
          <w:szCs w:val="20"/>
        </w:rPr>
        <w:t>Key Ceremony</w:t>
      </w:r>
      <w:r>
        <w:rPr>
          <w:sz w:val="20"/>
          <w:szCs w:val="20"/>
        </w:rPr>
        <w:t>” means the generation of unique private keys for the Knox Wallet.</w:t>
      </w:r>
    </w:p>
    <w:p w14:paraId="6359B02A" w14:textId="77777777" w:rsidR="0087653C" w:rsidRDefault="00D80830" w:rsidP="00BB4337">
      <w:pPr>
        <w:pStyle w:val="ListParagraph"/>
        <w:numPr>
          <w:ilvl w:val="0"/>
          <w:numId w:val="70"/>
        </w:numPr>
        <w:pBdr>
          <w:top w:val="nil"/>
          <w:left w:val="nil"/>
          <w:bottom w:val="nil"/>
          <w:right w:val="nil"/>
          <w:between w:val="nil"/>
        </w:pBdr>
        <w:spacing w:after="240"/>
        <w:contextualSpacing w:val="0"/>
        <w:jc w:val="both"/>
        <w:rPr>
          <w:b/>
          <w:bCs/>
          <w:sz w:val="20"/>
          <w:szCs w:val="20"/>
        </w:rPr>
      </w:pPr>
      <w:r>
        <w:rPr>
          <w:b/>
          <w:bCs/>
          <w:sz w:val="20"/>
          <w:szCs w:val="20"/>
        </w:rPr>
        <w:t>“Knox Wallet”</w:t>
      </w:r>
      <w:r>
        <w:rPr>
          <w:sz w:val="20"/>
          <w:szCs w:val="20"/>
        </w:rPr>
        <w:t xml:space="preserve"> means mobile and desktop software in object code form which provides multi-signature, cold storage wallet functionality enabling Customer to self-custody Assets, as further described in the Order Form and SOW.</w:t>
      </w:r>
    </w:p>
    <w:p w14:paraId="02C825E3" w14:textId="78CC2129" w:rsidR="0087653C" w:rsidRDefault="00D80830" w:rsidP="00BB4337">
      <w:pPr>
        <w:pStyle w:val="ListParagraph"/>
        <w:numPr>
          <w:ilvl w:val="0"/>
          <w:numId w:val="70"/>
        </w:numPr>
        <w:pBdr>
          <w:top w:val="nil"/>
          <w:left w:val="nil"/>
          <w:bottom w:val="nil"/>
          <w:right w:val="nil"/>
          <w:between w:val="nil"/>
        </w:pBdr>
        <w:spacing w:after="240"/>
        <w:contextualSpacing w:val="0"/>
        <w:jc w:val="both"/>
        <w:rPr>
          <w:b/>
          <w:bCs/>
          <w:sz w:val="20"/>
          <w:szCs w:val="20"/>
        </w:rPr>
      </w:pPr>
      <w:r>
        <w:rPr>
          <w:b/>
          <w:bCs/>
          <w:sz w:val="20"/>
          <w:szCs w:val="20"/>
        </w:rPr>
        <w:t>KYC/AML Individual</w:t>
      </w:r>
      <w:r>
        <w:rPr>
          <w:sz w:val="20"/>
          <w:szCs w:val="20"/>
        </w:rPr>
        <w:t>” means a User who a natural person for whom the KYC/AML check will be run, including an individual in such capacity or an individual associated with an entity such as beneficial owners.</w:t>
      </w:r>
    </w:p>
    <w:p w14:paraId="536214C9" w14:textId="77777777" w:rsidR="0087653C" w:rsidRDefault="00D80830" w:rsidP="00BB4337">
      <w:pPr>
        <w:pStyle w:val="ListParagraph"/>
        <w:numPr>
          <w:ilvl w:val="0"/>
          <w:numId w:val="70"/>
        </w:numPr>
        <w:pBdr>
          <w:top w:val="nil"/>
          <w:left w:val="nil"/>
          <w:bottom w:val="nil"/>
          <w:right w:val="nil"/>
          <w:between w:val="nil"/>
        </w:pBdr>
        <w:spacing w:after="240"/>
        <w:contextualSpacing w:val="0"/>
        <w:jc w:val="both"/>
        <w:rPr>
          <w:b/>
          <w:bCs/>
          <w:sz w:val="20"/>
          <w:szCs w:val="20"/>
        </w:rPr>
      </w:pPr>
      <w:r>
        <w:rPr>
          <w:sz w:val="20"/>
          <w:szCs w:val="20"/>
        </w:rPr>
        <w:t>“</w:t>
      </w:r>
      <w:r>
        <w:rPr>
          <w:b/>
          <w:bCs/>
          <w:sz w:val="20"/>
          <w:szCs w:val="20"/>
        </w:rPr>
        <w:t>KYC/AML Entity</w:t>
      </w:r>
      <w:r>
        <w:rPr>
          <w:sz w:val="20"/>
          <w:szCs w:val="20"/>
        </w:rPr>
        <w:t>” means as User who is an entity (not an individual) for whom the KYC/AML check will be run.</w:t>
      </w:r>
    </w:p>
    <w:p w14:paraId="74C43A03" w14:textId="77777777" w:rsidR="0087653C" w:rsidRDefault="00D80830" w:rsidP="00BB4337">
      <w:pPr>
        <w:pStyle w:val="ListParagraph"/>
        <w:numPr>
          <w:ilvl w:val="0"/>
          <w:numId w:val="70"/>
        </w:numPr>
        <w:pBdr>
          <w:top w:val="nil"/>
          <w:left w:val="nil"/>
          <w:bottom w:val="nil"/>
          <w:right w:val="nil"/>
          <w:between w:val="nil"/>
        </w:pBdr>
        <w:spacing w:after="240"/>
        <w:contextualSpacing w:val="0"/>
        <w:jc w:val="both"/>
        <w:rPr>
          <w:b/>
          <w:bCs/>
          <w:sz w:val="20"/>
          <w:szCs w:val="20"/>
        </w:rPr>
      </w:pPr>
      <w:r>
        <w:rPr>
          <w:sz w:val="20"/>
          <w:szCs w:val="20"/>
        </w:rPr>
        <w:t>“</w:t>
      </w:r>
      <w:r>
        <w:rPr>
          <w:b/>
          <w:bCs/>
          <w:sz w:val="20"/>
          <w:szCs w:val="20"/>
        </w:rPr>
        <w:t>KYC/AML User</w:t>
      </w:r>
      <w:r>
        <w:rPr>
          <w:sz w:val="20"/>
          <w:szCs w:val="20"/>
        </w:rPr>
        <w:t>” means collectively KYC/AML Individual and KYC/AML Entity.</w:t>
      </w:r>
    </w:p>
    <w:p w14:paraId="26F27183" w14:textId="77777777" w:rsidR="0087653C" w:rsidRDefault="00D80830" w:rsidP="00BB4337">
      <w:pPr>
        <w:pStyle w:val="ListParagraph"/>
        <w:numPr>
          <w:ilvl w:val="0"/>
          <w:numId w:val="70"/>
        </w:numPr>
        <w:pBdr>
          <w:top w:val="nil"/>
          <w:left w:val="nil"/>
          <w:bottom w:val="nil"/>
          <w:right w:val="nil"/>
          <w:between w:val="nil"/>
        </w:pBdr>
        <w:spacing w:after="240"/>
        <w:contextualSpacing w:val="0"/>
        <w:jc w:val="both"/>
        <w:rPr>
          <w:b/>
          <w:bCs/>
          <w:sz w:val="20"/>
          <w:szCs w:val="20"/>
        </w:rPr>
      </w:pPr>
      <w:r>
        <w:rPr>
          <w:sz w:val="20"/>
          <w:szCs w:val="20"/>
        </w:rPr>
        <w:t>“</w:t>
      </w:r>
      <w:r>
        <w:rPr>
          <w:b/>
          <w:bCs/>
          <w:sz w:val="20"/>
          <w:szCs w:val="20"/>
        </w:rPr>
        <w:t>Ledger</w:t>
      </w:r>
      <w:r>
        <w:rPr>
          <w:sz w:val="20"/>
          <w:szCs w:val="20"/>
        </w:rPr>
        <w:t>” means the hardware wallet provided by www.ledger.fr.</w:t>
      </w:r>
    </w:p>
    <w:p w14:paraId="3DF98223" w14:textId="77777777" w:rsidR="0087653C" w:rsidRDefault="00D80830" w:rsidP="00BB4337">
      <w:pPr>
        <w:pStyle w:val="ListParagraph"/>
        <w:numPr>
          <w:ilvl w:val="0"/>
          <w:numId w:val="70"/>
        </w:numPr>
        <w:pBdr>
          <w:top w:val="nil"/>
          <w:left w:val="nil"/>
          <w:bottom w:val="nil"/>
          <w:right w:val="nil"/>
          <w:between w:val="nil"/>
        </w:pBdr>
        <w:spacing w:after="240"/>
        <w:contextualSpacing w:val="0"/>
        <w:jc w:val="both"/>
        <w:rPr>
          <w:b/>
          <w:bCs/>
          <w:sz w:val="20"/>
          <w:szCs w:val="20"/>
        </w:rPr>
      </w:pPr>
      <w:r>
        <w:rPr>
          <w:sz w:val="20"/>
          <w:szCs w:val="20"/>
        </w:rPr>
        <w:lastRenderedPageBreak/>
        <w:t>“</w:t>
      </w:r>
      <w:r>
        <w:rPr>
          <w:b/>
          <w:bCs/>
          <w:sz w:val="20"/>
          <w:szCs w:val="20"/>
        </w:rPr>
        <w:t>OFAC</w:t>
      </w:r>
      <w:r>
        <w:rPr>
          <w:sz w:val="20"/>
          <w:szCs w:val="20"/>
        </w:rPr>
        <w:t>” means the United States Office of Foreign Assets Control.</w:t>
      </w:r>
    </w:p>
    <w:p w14:paraId="7971226C" w14:textId="0CEDA30A" w:rsidR="0087653C" w:rsidRDefault="00D80830" w:rsidP="00BB4337">
      <w:pPr>
        <w:pStyle w:val="ListParagraph"/>
        <w:numPr>
          <w:ilvl w:val="0"/>
          <w:numId w:val="70"/>
        </w:numPr>
        <w:pBdr>
          <w:top w:val="nil"/>
          <w:left w:val="nil"/>
          <w:bottom w:val="nil"/>
          <w:right w:val="nil"/>
          <w:between w:val="nil"/>
        </w:pBdr>
        <w:spacing w:after="240"/>
        <w:contextualSpacing w:val="0"/>
        <w:jc w:val="both"/>
        <w:rPr>
          <w:b/>
          <w:bCs/>
          <w:sz w:val="20"/>
          <w:szCs w:val="20"/>
        </w:rPr>
      </w:pPr>
      <w:r>
        <w:rPr>
          <w:sz w:val="20"/>
          <w:szCs w:val="20"/>
        </w:rPr>
        <w:t>“</w:t>
      </w:r>
      <w:r>
        <w:rPr>
          <w:b/>
          <w:bCs/>
          <w:sz w:val="20"/>
          <w:szCs w:val="20"/>
        </w:rPr>
        <w:t>Platform</w:t>
      </w:r>
      <w:r>
        <w:rPr>
          <w:sz w:val="20"/>
          <w:szCs w:val="20"/>
        </w:rPr>
        <w:t xml:space="preserve">” means certain software-as-a-service functionality, Ancillary Services, Accredited Investor Services as described in Exhibit F, and other related services (but excluding Knox Wallet and </w:t>
      </w:r>
      <w:r w:rsidR="004843B0">
        <w:rPr>
          <w:sz w:val="20"/>
          <w:szCs w:val="20"/>
        </w:rPr>
        <w:t>Smart Contract Services</w:t>
      </w:r>
      <w:r>
        <w:rPr>
          <w:sz w:val="20"/>
          <w:szCs w:val="20"/>
        </w:rPr>
        <w:t>) provided by Company to Customer via a white-labeled, hosted subdomain, as further described in the Order Form and SOW.</w:t>
      </w:r>
    </w:p>
    <w:p w14:paraId="06EA4783" w14:textId="5E71074E" w:rsidR="0087653C" w:rsidRPr="00BC19EE" w:rsidRDefault="00D80830" w:rsidP="00D11605">
      <w:pPr>
        <w:pStyle w:val="ListParagraph"/>
        <w:numPr>
          <w:ilvl w:val="0"/>
          <w:numId w:val="70"/>
        </w:numPr>
        <w:pBdr>
          <w:top w:val="nil"/>
          <w:left w:val="nil"/>
          <w:bottom w:val="nil"/>
          <w:right w:val="nil"/>
          <w:between w:val="nil"/>
        </w:pBdr>
        <w:spacing w:after="240"/>
        <w:contextualSpacing w:val="0"/>
        <w:jc w:val="both"/>
        <w:rPr>
          <w:b/>
          <w:bCs/>
          <w:sz w:val="20"/>
          <w:szCs w:val="20"/>
        </w:rPr>
      </w:pPr>
      <w:r>
        <w:rPr>
          <w:b/>
          <w:bCs/>
          <w:sz w:val="20"/>
          <w:szCs w:val="20"/>
        </w:rPr>
        <w:t>“Platform Closing Date</w:t>
      </w:r>
      <w:r>
        <w:rPr>
          <w:sz w:val="20"/>
          <w:szCs w:val="20"/>
        </w:rPr>
        <w:t>” means the date Company, at Customer’s request, ends access by Users to the Platform.</w:t>
      </w:r>
    </w:p>
    <w:p w14:paraId="1E61AE04" w14:textId="31322669" w:rsidR="0087653C" w:rsidRPr="00BC19EE" w:rsidRDefault="00D80830" w:rsidP="00D11605">
      <w:pPr>
        <w:pStyle w:val="ListParagraph"/>
        <w:numPr>
          <w:ilvl w:val="0"/>
          <w:numId w:val="70"/>
        </w:numPr>
        <w:pBdr>
          <w:top w:val="nil"/>
          <w:left w:val="nil"/>
          <w:bottom w:val="nil"/>
          <w:right w:val="nil"/>
          <w:between w:val="nil"/>
        </w:pBdr>
        <w:spacing w:after="240"/>
        <w:contextualSpacing w:val="0"/>
        <w:jc w:val="both"/>
        <w:rPr>
          <w:b/>
          <w:bCs/>
          <w:sz w:val="20"/>
          <w:szCs w:val="20"/>
        </w:rPr>
      </w:pPr>
      <w:r>
        <w:rPr>
          <w:sz w:val="20"/>
          <w:szCs w:val="20"/>
        </w:rPr>
        <w:t>“</w:t>
      </w:r>
      <w:r>
        <w:rPr>
          <w:b/>
          <w:bCs/>
          <w:sz w:val="20"/>
          <w:szCs w:val="20"/>
        </w:rPr>
        <w:t>Platform Launch Date</w:t>
      </w:r>
      <w:r>
        <w:rPr>
          <w:sz w:val="20"/>
          <w:szCs w:val="20"/>
        </w:rPr>
        <w:t>” means date the Platform web site is made accessible to Users.</w:t>
      </w:r>
    </w:p>
    <w:p w14:paraId="34D8FA96" w14:textId="5961122D" w:rsidR="0087653C" w:rsidRPr="00021F43" w:rsidRDefault="00D80830" w:rsidP="00D11605">
      <w:pPr>
        <w:pStyle w:val="ListParagraph"/>
        <w:numPr>
          <w:ilvl w:val="0"/>
          <w:numId w:val="70"/>
        </w:numPr>
        <w:pBdr>
          <w:top w:val="nil"/>
          <w:left w:val="nil"/>
          <w:bottom w:val="nil"/>
          <w:right w:val="nil"/>
          <w:between w:val="nil"/>
        </w:pBdr>
        <w:spacing w:after="240"/>
        <w:contextualSpacing w:val="0"/>
        <w:jc w:val="both"/>
        <w:rPr>
          <w:b/>
          <w:bCs/>
          <w:sz w:val="20"/>
          <w:szCs w:val="20"/>
        </w:rPr>
      </w:pPr>
      <w:r>
        <w:rPr>
          <w:sz w:val="20"/>
          <w:szCs w:val="20"/>
        </w:rPr>
        <w:t>“</w:t>
      </w:r>
      <w:r>
        <w:rPr>
          <w:b/>
          <w:bCs/>
          <w:sz w:val="20"/>
          <w:szCs w:val="20"/>
        </w:rPr>
        <w:t>Rebranding</w:t>
      </w:r>
      <w:r>
        <w:rPr>
          <w:sz w:val="20"/>
          <w:szCs w:val="20"/>
        </w:rPr>
        <w:t>” means any change to the names, logos, colors, or KYC/AML or other checks of Customer to Users on the Platform.</w:t>
      </w:r>
    </w:p>
    <w:p w14:paraId="03122A75" w14:textId="1E651E90" w:rsidR="0087653C" w:rsidRDefault="00D80830" w:rsidP="00BB4337">
      <w:pPr>
        <w:pStyle w:val="ListParagraph"/>
        <w:numPr>
          <w:ilvl w:val="0"/>
          <w:numId w:val="70"/>
        </w:numPr>
        <w:pBdr>
          <w:top w:val="nil"/>
          <w:left w:val="nil"/>
          <w:bottom w:val="nil"/>
          <w:right w:val="nil"/>
          <w:between w:val="nil"/>
        </w:pBdr>
        <w:spacing w:after="240"/>
        <w:contextualSpacing w:val="0"/>
        <w:jc w:val="both"/>
        <w:rPr>
          <w:sz w:val="20"/>
          <w:szCs w:val="20"/>
        </w:rPr>
      </w:pPr>
      <w:r>
        <w:rPr>
          <w:sz w:val="20"/>
          <w:szCs w:val="20"/>
        </w:rPr>
        <w:t>“</w:t>
      </w:r>
      <w:r>
        <w:rPr>
          <w:b/>
          <w:bCs/>
          <w:sz w:val="20"/>
          <w:szCs w:val="20"/>
        </w:rPr>
        <w:t>Security Report</w:t>
      </w:r>
      <w:r>
        <w:rPr>
          <w:sz w:val="20"/>
          <w:szCs w:val="20"/>
        </w:rPr>
        <w:t>” means the security report delivered by third-party security auditors relating to (</w:t>
      </w:r>
      <w:proofErr w:type="spellStart"/>
      <w:r>
        <w:rPr>
          <w:sz w:val="20"/>
          <w:szCs w:val="20"/>
        </w:rPr>
        <w:t>i</w:t>
      </w:r>
      <w:proofErr w:type="spellEnd"/>
      <w:r>
        <w:rPr>
          <w:sz w:val="20"/>
          <w:szCs w:val="20"/>
        </w:rPr>
        <w:t>) if applicable, the Ethereum custom smart-contract developed.</w:t>
      </w:r>
    </w:p>
    <w:p w14:paraId="6AF3756F" w14:textId="7657D4B5" w:rsidR="0087653C" w:rsidRDefault="00D80830" w:rsidP="00BB4337">
      <w:pPr>
        <w:pStyle w:val="ListParagraph"/>
        <w:numPr>
          <w:ilvl w:val="0"/>
          <w:numId w:val="70"/>
        </w:numPr>
        <w:pBdr>
          <w:top w:val="nil"/>
          <w:left w:val="nil"/>
          <w:bottom w:val="nil"/>
          <w:right w:val="nil"/>
          <w:between w:val="nil"/>
        </w:pBdr>
        <w:spacing w:after="240"/>
        <w:contextualSpacing w:val="0"/>
        <w:jc w:val="both"/>
        <w:rPr>
          <w:b/>
          <w:bCs/>
          <w:sz w:val="20"/>
          <w:szCs w:val="20"/>
        </w:rPr>
      </w:pPr>
      <w:r>
        <w:rPr>
          <w:b/>
          <w:bCs/>
          <w:sz w:val="20"/>
          <w:szCs w:val="20"/>
        </w:rPr>
        <w:t>“Services</w:t>
      </w:r>
      <w:r>
        <w:rPr>
          <w:sz w:val="20"/>
          <w:szCs w:val="20"/>
        </w:rPr>
        <w:t>” means the software and services (including the Platform, Knox Wallet, Smart Contract and Implementation Services) provided by Company to Customer.</w:t>
      </w:r>
    </w:p>
    <w:p w14:paraId="5A3F1DFF" w14:textId="3CDFB254" w:rsidR="00D11605" w:rsidRPr="00BC19EE" w:rsidRDefault="00D11605" w:rsidP="00BB4337">
      <w:pPr>
        <w:pStyle w:val="ListParagraph"/>
        <w:numPr>
          <w:ilvl w:val="0"/>
          <w:numId w:val="70"/>
        </w:numPr>
        <w:pBdr>
          <w:top w:val="nil"/>
          <w:left w:val="nil"/>
          <w:bottom w:val="nil"/>
          <w:right w:val="nil"/>
          <w:between w:val="nil"/>
        </w:pBdr>
        <w:spacing w:after="240"/>
        <w:contextualSpacing w:val="0"/>
        <w:jc w:val="both"/>
        <w:rPr>
          <w:b/>
          <w:bCs/>
          <w:sz w:val="20"/>
          <w:szCs w:val="20"/>
        </w:rPr>
      </w:pPr>
      <w:r w:rsidRPr="00BC19EE">
        <w:rPr>
          <w:b/>
          <w:sz w:val="20"/>
          <w:szCs w:val="20"/>
        </w:rPr>
        <w:t xml:space="preserve">“Smart Contract </w:t>
      </w:r>
      <w:r w:rsidR="004843B0">
        <w:rPr>
          <w:b/>
          <w:sz w:val="20"/>
          <w:szCs w:val="20"/>
        </w:rPr>
        <w:t>Services</w:t>
      </w:r>
      <w:r w:rsidRPr="00BC19EE">
        <w:rPr>
          <w:b/>
          <w:sz w:val="20"/>
          <w:szCs w:val="20"/>
        </w:rPr>
        <w:t>”</w:t>
      </w:r>
      <w:r w:rsidR="005245EF">
        <w:rPr>
          <w:b/>
          <w:sz w:val="20"/>
          <w:szCs w:val="20"/>
        </w:rPr>
        <w:t xml:space="preserve"> </w:t>
      </w:r>
      <w:r w:rsidR="005245EF">
        <w:rPr>
          <w:sz w:val="20"/>
          <w:szCs w:val="20"/>
        </w:rPr>
        <w:t>means the drafting and deployment of the smart-contract as instructed by the Customer, as further described in the Order Form and SOW.</w:t>
      </w:r>
    </w:p>
    <w:p w14:paraId="18ED269B" w14:textId="143260AC" w:rsidR="0087653C" w:rsidRDefault="00D80830" w:rsidP="00BB4337">
      <w:pPr>
        <w:pStyle w:val="ListParagraph"/>
        <w:numPr>
          <w:ilvl w:val="0"/>
          <w:numId w:val="70"/>
        </w:numPr>
        <w:pBdr>
          <w:top w:val="nil"/>
          <w:left w:val="nil"/>
          <w:bottom w:val="nil"/>
          <w:right w:val="nil"/>
          <w:between w:val="nil"/>
        </w:pBdr>
        <w:spacing w:after="240"/>
        <w:contextualSpacing w:val="0"/>
        <w:jc w:val="both"/>
        <w:rPr>
          <w:b/>
          <w:bCs/>
          <w:sz w:val="20"/>
          <w:szCs w:val="20"/>
        </w:rPr>
      </w:pPr>
      <w:r>
        <w:rPr>
          <w:sz w:val="20"/>
          <w:szCs w:val="20"/>
        </w:rPr>
        <w:t>“</w:t>
      </w:r>
      <w:r>
        <w:rPr>
          <w:b/>
          <w:bCs/>
          <w:sz w:val="20"/>
          <w:szCs w:val="20"/>
        </w:rPr>
        <w:t>Software</w:t>
      </w:r>
      <w:r>
        <w:rPr>
          <w:sz w:val="20"/>
          <w:szCs w:val="20"/>
        </w:rPr>
        <w:t>” means any software, documentation or data related to the Services, including but not limited to the software of the Platform and Knox Wallet, and the software used for smart contracts.</w:t>
      </w:r>
    </w:p>
    <w:p w14:paraId="5CEEB57D" w14:textId="77777777" w:rsidR="0087653C" w:rsidRDefault="00D80830" w:rsidP="00BB4337">
      <w:pPr>
        <w:pStyle w:val="ListParagraph"/>
        <w:numPr>
          <w:ilvl w:val="0"/>
          <w:numId w:val="70"/>
        </w:numPr>
        <w:pBdr>
          <w:top w:val="nil"/>
          <w:left w:val="nil"/>
          <w:bottom w:val="nil"/>
          <w:right w:val="nil"/>
          <w:between w:val="nil"/>
        </w:pBdr>
        <w:spacing w:after="240"/>
        <w:contextualSpacing w:val="0"/>
        <w:jc w:val="both"/>
        <w:rPr>
          <w:b/>
          <w:bCs/>
          <w:sz w:val="20"/>
          <w:szCs w:val="20"/>
        </w:rPr>
      </w:pPr>
      <w:r>
        <w:rPr>
          <w:sz w:val="20"/>
          <w:szCs w:val="20"/>
        </w:rPr>
        <w:t>“</w:t>
      </w:r>
      <w:r>
        <w:rPr>
          <w:b/>
          <w:bCs/>
          <w:sz w:val="20"/>
          <w:szCs w:val="20"/>
        </w:rPr>
        <w:t>Statement of Work</w:t>
      </w:r>
      <w:r>
        <w:rPr>
          <w:sz w:val="20"/>
          <w:szCs w:val="20"/>
        </w:rPr>
        <w:t>” or “</w:t>
      </w:r>
      <w:r>
        <w:rPr>
          <w:b/>
          <w:bCs/>
          <w:sz w:val="20"/>
          <w:szCs w:val="20"/>
        </w:rPr>
        <w:t>SOW</w:t>
      </w:r>
      <w:r>
        <w:rPr>
          <w:sz w:val="20"/>
          <w:szCs w:val="20"/>
        </w:rPr>
        <w:t>” means the statement of work appended as Exhibit B.</w:t>
      </w:r>
    </w:p>
    <w:p w14:paraId="66C5A3DF" w14:textId="22882648" w:rsidR="0087653C" w:rsidRPr="00C32A7F" w:rsidRDefault="00D80830" w:rsidP="00021F43">
      <w:pPr>
        <w:pStyle w:val="ListParagraph"/>
        <w:numPr>
          <w:ilvl w:val="0"/>
          <w:numId w:val="70"/>
        </w:numPr>
        <w:pBdr>
          <w:top w:val="nil"/>
          <w:left w:val="nil"/>
          <w:bottom w:val="nil"/>
          <w:right w:val="nil"/>
          <w:between w:val="nil"/>
        </w:pBdr>
        <w:spacing w:after="240"/>
        <w:contextualSpacing w:val="0"/>
        <w:jc w:val="both"/>
        <w:rPr>
          <w:b/>
          <w:bCs/>
          <w:sz w:val="20"/>
          <w:szCs w:val="20"/>
        </w:rPr>
      </w:pPr>
      <w:r>
        <w:rPr>
          <w:sz w:val="20"/>
          <w:szCs w:val="20"/>
        </w:rPr>
        <w:t>“</w:t>
      </w:r>
      <w:r>
        <w:rPr>
          <w:b/>
          <w:bCs/>
          <w:sz w:val="20"/>
          <w:szCs w:val="20"/>
        </w:rPr>
        <w:t>Territory</w:t>
      </w:r>
      <w:r>
        <w:rPr>
          <w:sz w:val="20"/>
          <w:szCs w:val="20"/>
        </w:rPr>
        <w:t>” means worldwide except as may be restricted by the United States Treasury Department’s Office of Foreign Asset Control (OFAC).</w:t>
      </w:r>
    </w:p>
    <w:p w14:paraId="15A2D1CE" w14:textId="77777777" w:rsidR="0087653C" w:rsidRDefault="00D80830" w:rsidP="00BB4337">
      <w:pPr>
        <w:pStyle w:val="ListParagraph"/>
        <w:numPr>
          <w:ilvl w:val="0"/>
          <w:numId w:val="70"/>
        </w:numPr>
        <w:pBdr>
          <w:top w:val="nil"/>
          <w:left w:val="nil"/>
          <w:bottom w:val="nil"/>
          <w:right w:val="nil"/>
          <w:between w:val="nil"/>
        </w:pBdr>
        <w:spacing w:after="240"/>
        <w:contextualSpacing w:val="0"/>
        <w:jc w:val="both"/>
        <w:rPr>
          <w:b/>
          <w:bCs/>
          <w:sz w:val="20"/>
          <w:szCs w:val="20"/>
        </w:rPr>
      </w:pPr>
      <w:r>
        <w:rPr>
          <w:sz w:val="20"/>
          <w:szCs w:val="20"/>
        </w:rPr>
        <w:t>“</w:t>
      </w:r>
      <w:r>
        <w:rPr>
          <w:b/>
          <w:bCs/>
          <w:sz w:val="20"/>
          <w:szCs w:val="20"/>
        </w:rPr>
        <w:t>Token Purchase Tracking Tools</w:t>
      </w:r>
      <w:r>
        <w:rPr>
          <w:sz w:val="20"/>
          <w:szCs w:val="20"/>
        </w:rPr>
        <w:t>” means the tools developed by Company to track payments received on the Platform via bitcoin HD wallet and an Ethereum smart contract.</w:t>
      </w:r>
    </w:p>
    <w:p w14:paraId="1054A1E7" w14:textId="77777777" w:rsidR="0087653C" w:rsidRPr="00BB4337" w:rsidRDefault="00D80830" w:rsidP="00BB4337">
      <w:pPr>
        <w:pStyle w:val="ListParagraph"/>
        <w:numPr>
          <w:ilvl w:val="0"/>
          <w:numId w:val="70"/>
        </w:numPr>
        <w:pBdr>
          <w:top w:val="nil"/>
          <w:left w:val="nil"/>
          <w:bottom w:val="nil"/>
          <w:right w:val="nil"/>
          <w:between w:val="nil"/>
        </w:pBdr>
        <w:spacing w:after="240"/>
        <w:contextualSpacing w:val="0"/>
        <w:jc w:val="both"/>
      </w:pPr>
      <w:r>
        <w:rPr>
          <w:sz w:val="20"/>
          <w:szCs w:val="20"/>
        </w:rPr>
        <w:t>“</w:t>
      </w:r>
      <w:r>
        <w:rPr>
          <w:b/>
          <w:bCs/>
          <w:sz w:val="20"/>
          <w:szCs w:val="20"/>
        </w:rPr>
        <w:t>Users</w:t>
      </w:r>
      <w:r>
        <w:rPr>
          <w:sz w:val="20"/>
          <w:szCs w:val="20"/>
        </w:rPr>
        <w:t>” means any end user (individual or entity) of the Platform.</w:t>
      </w:r>
    </w:p>
    <w:p w14:paraId="19D3DE5B" w14:textId="77777777" w:rsidR="0087653C" w:rsidRPr="00BB4337" w:rsidRDefault="00D80830" w:rsidP="00BB4337">
      <w:pPr>
        <w:rPr>
          <w:b/>
          <w:color w:val="000000"/>
          <w:sz w:val="20"/>
          <w:u w:val="single"/>
        </w:rPr>
      </w:pPr>
      <w:r w:rsidRPr="00BB4337">
        <w:rPr>
          <w:b/>
          <w:sz w:val="20"/>
          <w:u w:val="single"/>
        </w:rPr>
        <w:br w:type="page"/>
      </w:r>
    </w:p>
    <w:p w14:paraId="70060ED0" w14:textId="77777777" w:rsidR="0087653C" w:rsidRDefault="00D80830" w:rsidP="00BB4337">
      <w:pPr>
        <w:pBdr>
          <w:top w:val="nil"/>
          <w:left w:val="nil"/>
          <w:bottom w:val="nil"/>
          <w:right w:val="nil"/>
          <w:between w:val="nil"/>
        </w:pBdr>
        <w:jc w:val="center"/>
        <w:rPr>
          <w:sz w:val="20"/>
          <w:szCs w:val="20"/>
        </w:rPr>
      </w:pPr>
      <w:r w:rsidRPr="00BB4337">
        <w:rPr>
          <w:b/>
          <w:sz w:val="20"/>
          <w:u w:val="single"/>
        </w:rPr>
        <w:lastRenderedPageBreak/>
        <w:t>EXHIBIT B</w:t>
      </w:r>
    </w:p>
    <w:p w14:paraId="337345E3" w14:textId="77777777" w:rsidR="0087653C" w:rsidRDefault="00D80830" w:rsidP="00BB4337">
      <w:pPr>
        <w:pBdr>
          <w:top w:val="nil"/>
          <w:left w:val="nil"/>
          <w:bottom w:val="nil"/>
          <w:right w:val="nil"/>
          <w:between w:val="nil"/>
        </w:pBdr>
        <w:spacing w:after="240"/>
        <w:jc w:val="center"/>
        <w:rPr>
          <w:sz w:val="20"/>
          <w:szCs w:val="20"/>
        </w:rPr>
      </w:pPr>
      <w:r w:rsidRPr="00BB4337">
        <w:rPr>
          <w:b/>
          <w:sz w:val="20"/>
        </w:rPr>
        <w:t>Statement of Work</w:t>
      </w:r>
    </w:p>
    <w:p w14:paraId="684CE6E9" w14:textId="77777777" w:rsidR="0087653C" w:rsidRDefault="00D80830" w:rsidP="00BB4337">
      <w:pPr>
        <w:pBdr>
          <w:top w:val="nil"/>
          <w:left w:val="nil"/>
          <w:bottom w:val="nil"/>
          <w:right w:val="nil"/>
          <w:between w:val="nil"/>
        </w:pBdr>
        <w:rPr>
          <w:b/>
          <w:bCs/>
          <w:sz w:val="20"/>
          <w:szCs w:val="20"/>
        </w:rPr>
      </w:pPr>
      <w:r w:rsidRPr="00BB4337">
        <w:rPr>
          <w:b/>
          <w:sz w:val="20"/>
        </w:rPr>
        <w:t xml:space="preserve">PURPOSE (Statement of Objective(s)):  </w:t>
      </w:r>
      <w:r w:rsidRPr="00BB4337">
        <w:rPr>
          <w:sz w:val="20"/>
        </w:rPr>
        <w:t>Subject to Order Form el</w:t>
      </w:r>
      <w:r w:rsidRPr="00BB4337">
        <w:rPr>
          <w:color w:val="000000"/>
          <w:sz w:val="20"/>
        </w:rPr>
        <w:t>ection, below are the package deliverables, feature sets, and responsible parties for the Services under the Agreement.</w:t>
      </w:r>
      <w:r w:rsidRPr="00BB4337">
        <w:rPr>
          <w:b/>
          <w:color w:val="000000"/>
          <w:sz w:val="20"/>
        </w:rPr>
        <w:t xml:space="preserve"> </w:t>
      </w:r>
      <w:r w:rsidRPr="00BB4337">
        <w:rPr>
          <w:i/>
          <w:color w:val="000000"/>
          <w:sz w:val="20"/>
        </w:rPr>
        <w:t>Package features may be updated from time to time by Company upon notice to Customer.</w:t>
      </w:r>
    </w:p>
    <w:p w14:paraId="6943637D" w14:textId="77777777" w:rsidR="0087653C" w:rsidRDefault="0087653C" w:rsidP="00BB4337">
      <w:pPr>
        <w:pBdr>
          <w:top w:val="nil"/>
          <w:left w:val="nil"/>
          <w:bottom w:val="nil"/>
          <w:right w:val="nil"/>
          <w:between w:val="nil"/>
        </w:pBdr>
        <w:rPr>
          <w:b/>
          <w:bCs/>
          <w:sz w:val="20"/>
          <w:szCs w:val="20"/>
        </w:rPr>
      </w:pPr>
    </w:p>
    <w:p w14:paraId="594CB35C" w14:textId="3F362829" w:rsidR="0087653C" w:rsidRDefault="00D80830" w:rsidP="00BB4337">
      <w:pPr>
        <w:pBdr>
          <w:top w:val="nil"/>
          <w:left w:val="nil"/>
          <w:bottom w:val="nil"/>
          <w:right w:val="nil"/>
          <w:between w:val="nil"/>
        </w:pBdr>
        <w:rPr>
          <w:b/>
          <w:sz w:val="20"/>
        </w:rPr>
      </w:pPr>
      <w:r w:rsidRPr="00BB4337">
        <w:rPr>
          <w:b/>
          <w:sz w:val="20"/>
        </w:rPr>
        <w:t>Deliverables:</w:t>
      </w:r>
    </w:p>
    <w:p w14:paraId="1BAF89F5" w14:textId="436B1DF2" w:rsidR="003D49FF" w:rsidRDefault="003D49FF" w:rsidP="00BB4337">
      <w:pPr>
        <w:pBdr>
          <w:top w:val="nil"/>
          <w:left w:val="nil"/>
          <w:bottom w:val="nil"/>
          <w:right w:val="nil"/>
          <w:between w:val="nil"/>
        </w:pBdr>
        <w:rPr>
          <w:b/>
          <w:sz w:val="20"/>
        </w:rPr>
      </w:pPr>
    </w:p>
    <w:tbl>
      <w:tblPr>
        <w:tblW w:w="0" w:type="dxa"/>
        <w:tblCellMar>
          <w:left w:w="0" w:type="dxa"/>
          <w:right w:w="0" w:type="dxa"/>
        </w:tblCellMar>
        <w:tblLook w:val="04A0" w:firstRow="1" w:lastRow="0" w:firstColumn="1" w:lastColumn="0" w:noHBand="0" w:noVBand="1"/>
      </w:tblPr>
      <w:tblGrid>
        <w:gridCol w:w="2830"/>
        <w:gridCol w:w="3977"/>
        <w:gridCol w:w="3977"/>
      </w:tblGrid>
      <w:tr w:rsidR="003D49FF" w14:paraId="28D7A047" w14:textId="77777777" w:rsidTr="003D49FF">
        <w:trPr>
          <w:trHeight w:val="315"/>
        </w:trPr>
        <w:tc>
          <w:tcPr>
            <w:tcW w:w="0" w:type="auto"/>
            <w:gridSpan w:val="3"/>
            <w:tcBorders>
              <w:top w:val="single" w:sz="6" w:space="0" w:color="CCCCCC"/>
              <w:left w:val="single" w:sz="6" w:space="0" w:color="CCCCCC"/>
              <w:bottom w:val="single" w:sz="6" w:space="0" w:color="000000"/>
              <w:right w:val="single" w:sz="6" w:space="0" w:color="CCCCCC"/>
            </w:tcBorders>
            <w:shd w:val="clear" w:color="auto" w:fill="CCCCCC"/>
            <w:tcMar>
              <w:top w:w="30" w:type="dxa"/>
              <w:left w:w="45" w:type="dxa"/>
              <w:bottom w:w="30" w:type="dxa"/>
              <w:right w:w="45" w:type="dxa"/>
            </w:tcMar>
            <w:vAlign w:val="bottom"/>
            <w:hideMark/>
          </w:tcPr>
          <w:p w14:paraId="56FFA7DD" w14:textId="77777777" w:rsidR="003D49FF" w:rsidRDefault="003D49FF">
            <w:pPr>
              <w:rPr>
                <w:rFonts w:ascii="Arial" w:hAnsi="Arial" w:cs="Arial"/>
                <w:b/>
                <w:bCs/>
                <w:i/>
                <w:iCs/>
                <w:sz w:val="20"/>
                <w:szCs w:val="20"/>
              </w:rPr>
            </w:pPr>
            <w:r>
              <w:rPr>
                <w:rFonts w:ascii="Arial" w:hAnsi="Arial" w:cs="Arial"/>
                <w:b/>
                <w:bCs/>
                <w:i/>
                <w:iCs/>
                <w:sz w:val="20"/>
                <w:szCs w:val="20"/>
              </w:rPr>
              <w:t>Platform Features</w:t>
            </w:r>
          </w:p>
        </w:tc>
      </w:tr>
      <w:tr w:rsidR="003D49FF" w14:paraId="332543AC" w14:textId="77777777" w:rsidTr="003D49F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32C9935" w14:textId="77777777" w:rsidR="003D49FF" w:rsidRDefault="003D49FF">
            <w:pPr>
              <w:jc w:val="right"/>
              <w:rPr>
                <w:i/>
                <w:iCs/>
                <w:sz w:val="20"/>
                <w:szCs w:val="20"/>
              </w:rPr>
            </w:pPr>
            <w:r>
              <w:rPr>
                <w:i/>
                <w:iCs/>
                <w:sz w:val="20"/>
                <w:szCs w:val="20"/>
              </w:rPr>
              <w:t>Package Features: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FE8928" w14:textId="77777777" w:rsidR="003D49FF" w:rsidRDefault="003D49FF">
            <w:pPr>
              <w:jc w:val="center"/>
              <w:rPr>
                <w:b/>
                <w:bCs/>
                <w:sz w:val="20"/>
                <w:szCs w:val="20"/>
              </w:rPr>
            </w:pPr>
            <w:r>
              <w:rPr>
                <w:b/>
                <w:bCs/>
                <w:sz w:val="20"/>
                <w:szCs w:val="20"/>
              </w:rPr>
              <w:t>Standard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E08399" w14:textId="77777777" w:rsidR="003D49FF" w:rsidRDefault="003D49FF">
            <w:pPr>
              <w:jc w:val="center"/>
              <w:rPr>
                <w:b/>
                <w:bCs/>
                <w:sz w:val="20"/>
                <w:szCs w:val="20"/>
              </w:rPr>
            </w:pPr>
            <w:r>
              <w:rPr>
                <w:b/>
                <w:bCs/>
                <w:sz w:val="20"/>
                <w:szCs w:val="20"/>
              </w:rPr>
              <w:t>Premium</w:t>
            </w:r>
          </w:p>
        </w:tc>
      </w:tr>
      <w:tr w:rsidR="003D49FF" w14:paraId="51449B52" w14:textId="77777777" w:rsidTr="003D49F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7A1F514" w14:textId="77777777" w:rsidR="003D49FF" w:rsidRDefault="003D49FF">
            <w:pPr>
              <w:rPr>
                <w:b/>
                <w:bCs/>
                <w:sz w:val="20"/>
                <w:szCs w:val="20"/>
              </w:rPr>
            </w:pPr>
            <w:r>
              <w:rPr>
                <w:b/>
                <w:bCs/>
                <w:sz w:val="20"/>
                <w:szCs w:val="20"/>
              </w:rPr>
              <w:t>White-Label Subdomain</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43C0B4" w14:textId="77777777" w:rsidR="003D49FF" w:rsidRDefault="003D49FF">
            <w:pPr>
              <w:rPr>
                <w:sz w:val="20"/>
                <w:szCs w:val="20"/>
              </w:rPr>
            </w:pPr>
            <w:r>
              <w:rPr>
                <w:sz w:val="20"/>
                <w:szCs w:val="20"/>
              </w:rPr>
              <w:t>A white-labeled, hosted subdomain on Customer's website incorporating Customer branding, offering details, and agreements.</w:t>
            </w:r>
          </w:p>
        </w:tc>
      </w:tr>
      <w:tr w:rsidR="003D49FF" w14:paraId="69481AB7" w14:textId="77777777" w:rsidTr="003D49F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0078223" w14:textId="77777777" w:rsidR="003D49FF" w:rsidRDefault="003D49FF">
            <w:pPr>
              <w:rPr>
                <w:b/>
                <w:bCs/>
                <w:sz w:val="20"/>
                <w:szCs w:val="20"/>
              </w:rPr>
            </w:pPr>
            <w:r>
              <w:rPr>
                <w:b/>
                <w:bCs/>
                <w:sz w:val="20"/>
                <w:szCs w:val="20"/>
              </w:rPr>
              <w:t>Offering Types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B186164" w14:textId="0125B81A" w:rsidR="003D49FF" w:rsidRDefault="003D49FF">
            <w:pPr>
              <w:jc w:val="center"/>
              <w:rPr>
                <w:sz w:val="20"/>
                <w:szCs w:val="20"/>
              </w:rPr>
            </w:pPr>
            <w:r>
              <w:rPr>
                <w:sz w:val="20"/>
                <w:szCs w:val="20"/>
              </w:rPr>
              <w:t xml:space="preserve">Up to 10 sign-up flows mapped by </w:t>
            </w:r>
            <w:r w:rsidR="00C32A7F">
              <w:rPr>
                <w:sz w:val="20"/>
                <w:szCs w:val="20"/>
              </w:rPr>
              <w:t>U</w:t>
            </w:r>
            <w:r>
              <w:rPr>
                <w:sz w:val="20"/>
                <w:szCs w:val="20"/>
              </w:rPr>
              <w:t>ser type and jurisdictions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15D09A8" w14:textId="0BAA9FC8" w:rsidR="003D49FF" w:rsidRDefault="003D49FF">
            <w:pPr>
              <w:jc w:val="center"/>
              <w:rPr>
                <w:sz w:val="20"/>
                <w:szCs w:val="20"/>
              </w:rPr>
            </w:pPr>
            <w:r>
              <w:rPr>
                <w:sz w:val="20"/>
                <w:szCs w:val="20"/>
              </w:rPr>
              <w:t xml:space="preserve">Up to 50 sign-up flows mapped by </w:t>
            </w:r>
            <w:r w:rsidR="00C32A7F">
              <w:rPr>
                <w:sz w:val="20"/>
                <w:szCs w:val="20"/>
              </w:rPr>
              <w:t>U</w:t>
            </w:r>
            <w:r>
              <w:rPr>
                <w:sz w:val="20"/>
                <w:szCs w:val="20"/>
              </w:rPr>
              <w:t>ser type and jurisdictions</w:t>
            </w:r>
          </w:p>
        </w:tc>
      </w:tr>
      <w:tr w:rsidR="003D49FF" w14:paraId="6AD43627" w14:textId="77777777" w:rsidTr="003D49F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E35D087" w14:textId="77777777" w:rsidR="003D49FF" w:rsidRDefault="003D49FF">
            <w:pPr>
              <w:rPr>
                <w:b/>
                <w:bCs/>
                <w:sz w:val="20"/>
                <w:szCs w:val="20"/>
              </w:rPr>
            </w:pPr>
            <w:r>
              <w:rPr>
                <w:b/>
                <w:bCs/>
                <w:sz w:val="20"/>
                <w:szCs w:val="20"/>
              </w:rPr>
              <w:t xml:space="preserve">Pricing Methods </w:t>
            </w:r>
            <w:r>
              <w:rPr>
                <w:sz w:val="20"/>
                <w:szCs w:val="20"/>
              </w:rPr>
              <w:t>(</w:t>
            </w:r>
            <w:r>
              <w:rPr>
                <w:i/>
                <w:iCs/>
                <w:sz w:val="20"/>
                <w:szCs w:val="20"/>
              </w:rPr>
              <w:t>choose one per offering period</w:t>
            </w:r>
            <w:r>
              <w:rPr>
                <w:sz w:val="20"/>
                <w:szCs w:val="20"/>
              </w:rPr>
              <w:t>)</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8D7527" w14:textId="77777777" w:rsidR="003D49FF" w:rsidRDefault="003D49FF">
            <w:pPr>
              <w:rPr>
                <w:sz w:val="20"/>
                <w:szCs w:val="20"/>
              </w:rPr>
            </w:pPr>
            <w:r>
              <w:rPr>
                <w:sz w:val="20"/>
                <w:szCs w:val="20"/>
              </w:rPr>
              <w:t>1) Presale Discount - two-tier pricing model for different phases of sale</w:t>
            </w:r>
            <w:r>
              <w:rPr>
                <w:sz w:val="20"/>
                <w:szCs w:val="20"/>
              </w:rPr>
              <w:br/>
              <w:t>2) Early Discount Token - increasing price bands as more tokens sold</w:t>
            </w:r>
            <w:r>
              <w:rPr>
                <w:sz w:val="20"/>
                <w:szCs w:val="20"/>
              </w:rPr>
              <w:br/>
              <w:t>3) Set Token Amount - tokens sold amount is fixed, $ is raised and distributed proportionally</w:t>
            </w:r>
            <w:r>
              <w:rPr>
                <w:sz w:val="20"/>
                <w:szCs w:val="20"/>
              </w:rPr>
              <w:br/>
              <w:t>4) Discount Tiers - different tier of pricing with different price/lockups/details that user can select</w:t>
            </w:r>
          </w:p>
        </w:tc>
      </w:tr>
      <w:tr w:rsidR="003D49FF" w14:paraId="5FBB16D4" w14:textId="77777777" w:rsidTr="003D49F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A2E5FF7" w14:textId="77777777" w:rsidR="003D49FF" w:rsidRDefault="003D49FF">
            <w:pPr>
              <w:rPr>
                <w:b/>
                <w:bCs/>
                <w:sz w:val="20"/>
                <w:szCs w:val="20"/>
              </w:rPr>
            </w:pPr>
            <w:r>
              <w:rPr>
                <w:b/>
                <w:bCs/>
                <w:sz w:val="20"/>
                <w:szCs w:val="20"/>
              </w:rPr>
              <w:t>KYC and AML - User checks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02472DB" w14:textId="77777777" w:rsidR="003D49FF" w:rsidRDefault="003D49FF">
            <w:pPr>
              <w:jc w:val="center"/>
              <w:rPr>
                <w:sz w:val="20"/>
                <w:szCs w:val="20"/>
              </w:rPr>
            </w:pPr>
            <w:r>
              <w:rPr>
                <w:rFonts w:ascii="Segoe UI Symbol" w:hAnsi="Segoe UI Symbol" w:cs="Segoe UI Symbol"/>
                <w:sz w:val="20"/>
                <w:szCs w:val="20"/>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56F327" w14:textId="77777777" w:rsidR="003D49FF" w:rsidRDefault="003D49FF">
            <w:pPr>
              <w:jc w:val="center"/>
              <w:rPr>
                <w:sz w:val="20"/>
                <w:szCs w:val="20"/>
              </w:rPr>
            </w:pPr>
            <w:r>
              <w:rPr>
                <w:rFonts w:ascii="Segoe UI Symbol" w:hAnsi="Segoe UI Symbol" w:cs="Segoe UI Symbol"/>
                <w:sz w:val="20"/>
                <w:szCs w:val="20"/>
              </w:rPr>
              <w:t>✓</w:t>
            </w:r>
          </w:p>
        </w:tc>
      </w:tr>
      <w:tr w:rsidR="003D49FF" w14:paraId="21783C31" w14:textId="77777777" w:rsidTr="003D49F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7679FEE" w14:textId="77777777" w:rsidR="003D49FF" w:rsidRDefault="003D49FF">
            <w:pPr>
              <w:rPr>
                <w:b/>
                <w:bCs/>
                <w:sz w:val="20"/>
                <w:szCs w:val="20"/>
              </w:rPr>
            </w:pPr>
            <w:r>
              <w:rPr>
                <w:b/>
                <w:bCs/>
                <w:sz w:val="20"/>
                <w:szCs w:val="20"/>
              </w:rPr>
              <w:t>Token Purchase Tracking Tools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D6F29ED" w14:textId="77777777" w:rsidR="003D49FF" w:rsidRDefault="003D49FF">
            <w:pPr>
              <w:jc w:val="center"/>
              <w:rPr>
                <w:sz w:val="20"/>
                <w:szCs w:val="20"/>
              </w:rPr>
            </w:pPr>
            <w:r>
              <w:rPr>
                <w:rFonts w:ascii="Segoe UI Symbol" w:hAnsi="Segoe UI Symbol" w:cs="Segoe UI Symbol"/>
                <w:sz w:val="20"/>
                <w:szCs w:val="20"/>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CA85957" w14:textId="77777777" w:rsidR="003D49FF" w:rsidRDefault="003D49FF">
            <w:pPr>
              <w:jc w:val="center"/>
              <w:rPr>
                <w:sz w:val="20"/>
                <w:szCs w:val="20"/>
              </w:rPr>
            </w:pPr>
            <w:r>
              <w:rPr>
                <w:rFonts w:ascii="Segoe UI Symbol" w:hAnsi="Segoe UI Symbol" w:cs="Segoe UI Symbol"/>
                <w:sz w:val="20"/>
                <w:szCs w:val="20"/>
              </w:rPr>
              <w:t>✓</w:t>
            </w:r>
          </w:p>
        </w:tc>
      </w:tr>
      <w:tr w:rsidR="003D49FF" w14:paraId="14DA5239" w14:textId="77777777" w:rsidTr="003D49F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A9F89F" w14:textId="77777777" w:rsidR="003D49FF" w:rsidRDefault="003D49FF">
            <w:pPr>
              <w:rPr>
                <w:b/>
                <w:bCs/>
                <w:sz w:val="20"/>
                <w:szCs w:val="20"/>
              </w:rPr>
            </w:pPr>
            <w:r>
              <w:rPr>
                <w:b/>
                <w:bCs/>
                <w:sz w:val="20"/>
                <w:szCs w:val="20"/>
              </w:rPr>
              <w:t>Compliance Report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FB3B6EA" w14:textId="77777777" w:rsidR="003D49FF" w:rsidRDefault="003D49FF">
            <w:pPr>
              <w:jc w:val="center"/>
              <w:rPr>
                <w:sz w:val="20"/>
                <w:szCs w:val="20"/>
              </w:rPr>
            </w:pPr>
            <w:r>
              <w:rPr>
                <w:rFonts w:ascii="Segoe UI Symbol" w:hAnsi="Segoe UI Symbol" w:cs="Segoe UI Symbol"/>
                <w:sz w:val="20"/>
                <w:szCs w:val="20"/>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C7D0FF6" w14:textId="77777777" w:rsidR="003D49FF" w:rsidRDefault="003D49FF">
            <w:pPr>
              <w:jc w:val="center"/>
              <w:rPr>
                <w:sz w:val="20"/>
                <w:szCs w:val="20"/>
              </w:rPr>
            </w:pPr>
            <w:r>
              <w:rPr>
                <w:rFonts w:ascii="Segoe UI Symbol" w:hAnsi="Segoe UI Symbol" w:cs="Segoe UI Symbol"/>
                <w:sz w:val="20"/>
                <w:szCs w:val="20"/>
              </w:rPr>
              <w:t>✓</w:t>
            </w:r>
          </w:p>
        </w:tc>
      </w:tr>
      <w:tr w:rsidR="003D49FF" w14:paraId="1D59A637" w14:textId="77777777" w:rsidTr="003D49F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90FFF2" w14:textId="77777777" w:rsidR="003D49FF" w:rsidRDefault="003D49FF">
            <w:pPr>
              <w:rPr>
                <w:b/>
                <w:bCs/>
                <w:sz w:val="20"/>
                <w:szCs w:val="20"/>
              </w:rPr>
            </w:pPr>
            <w:r>
              <w:rPr>
                <w:b/>
                <w:bCs/>
                <w:sz w:val="20"/>
                <w:szCs w:val="20"/>
              </w:rPr>
              <w:t>Jurisdiction Blacklisting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3B792F9" w14:textId="77777777" w:rsidR="003D49FF" w:rsidRDefault="003D49FF">
            <w:pPr>
              <w:jc w:val="center"/>
              <w:rPr>
                <w:sz w:val="20"/>
                <w:szCs w:val="20"/>
              </w:rPr>
            </w:pPr>
            <w:r>
              <w:rPr>
                <w:rFonts w:ascii="Segoe UI Symbol" w:hAnsi="Segoe UI Symbol" w:cs="Segoe UI Symbol"/>
                <w:sz w:val="20"/>
                <w:szCs w:val="20"/>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8E2CCE" w14:textId="77777777" w:rsidR="003D49FF" w:rsidRDefault="003D49FF">
            <w:pPr>
              <w:jc w:val="center"/>
              <w:rPr>
                <w:sz w:val="20"/>
                <w:szCs w:val="20"/>
              </w:rPr>
            </w:pPr>
            <w:r>
              <w:rPr>
                <w:rFonts w:ascii="Segoe UI Symbol" w:hAnsi="Segoe UI Symbol" w:cs="Segoe UI Symbol"/>
                <w:sz w:val="20"/>
                <w:szCs w:val="20"/>
              </w:rPr>
              <w:t>✓</w:t>
            </w:r>
          </w:p>
        </w:tc>
      </w:tr>
      <w:tr w:rsidR="003D49FF" w14:paraId="53200CB8" w14:textId="77777777" w:rsidTr="003D49F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4A5B7C" w14:textId="77777777" w:rsidR="003D49FF" w:rsidRDefault="003D49FF">
            <w:pPr>
              <w:rPr>
                <w:b/>
                <w:bCs/>
                <w:sz w:val="20"/>
                <w:szCs w:val="20"/>
              </w:rPr>
            </w:pPr>
            <w:r>
              <w:rPr>
                <w:b/>
                <w:bCs/>
                <w:sz w:val="20"/>
                <w:szCs w:val="20"/>
              </w:rPr>
              <w:t>Admin Dashboard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6A44CCF" w14:textId="77777777" w:rsidR="003D49FF" w:rsidRDefault="003D49FF">
            <w:pPr>
              <w:jc w:val="center"/>
              <w:rPr>
                <w:sz w:val="20"/>
                <w:szCs w:val="20"/>
              </w:rPr>
            </w:pPr>
            <w:r>
              <w:rPr>
                <w:rFonts w:ascii="Segoe UI Symbol" w:hAnsi="Segoe UI Symbol" w:cs="Segoe UI Symbol"/>
                <w:sz w:val="20"/>
                <w:szCs w:val="20"/>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82373D9" w14:textId="77777777" w:rsidR="003D49FF" w:rsidRDefault="003D49FF">
            <w:pPr>
              <w:jc w:val="center"/>
              <w:rPr>
                <w:sz w:val="20"/>
                <w:szCs w:val="20"/>
              </w:rPr>
            </w:pPr>
            <w:r>
              <w:rPr>
                <w:rFonts w:ascii="Segoe UI Symbol" w:hAnsi="Segoe UI Symbol" w:cs="Segoe UI Symbol"/>
                <w:sz w:val="20"/>
                <w:szCs w:val="20"/>
              </w:rPr>
              <w:t>✓</w:t>
            </w:r>
          </w:p>
        </w:tc>
      </w:tr>
      <w:tr w:rsidR="003D49FF" w14:paraId="79031E3E" w14:textId="77777777" w:rsidTr="003D49F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94D43A" w14:textId="77777777" w:rsidR="003D49FF" w:rsidRDefault="003D49FF">
            <w:pPr>
              <w:rPr>
                <w:b/>
                <w:bCs/>
                <w:sz w:val="20"/>
                <w:szCs w:val="20"/>
              </w:rPr>
            </w:pPr>
            <w:r>
              <w:rPr>
                <w:b/>
                <w:bCs/>
                <w:sz w:val="20"/>
                <w:szCs w:val="20"/>
              </w:rPr>
              <w:t>Google Analytics Integration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B9E5F54" w14:textId="77777777" w:rsidR="003D49FF" w:rsidRDefault="003D49FF">
            <w:pPr>
              <w:jc w:val="center"/>
              <w:rPr>
                <w:sz w:val="20"/>
                <w:szCs w:val="20"/>
              </w:rPr>
            </w:pPr>
            <w:r>
              <w:rPr>
                <w:rFonts w:ascii="Segoe UI Symbol" w:hAnsi="Segoe UI Symbol" w:cs="Segoe UI Symbol"/>
                <w:sz w:val="20"/>
                <w:szCs w:val="20"/>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BC0470" w14:textId="77777777" w:rsidR="003D49FF" w:rsidRDefault="003D49FF">
            <w:pPr>
              <w:jc w:val="center"/>
              <w:rPr>
                <w:sz w:val="20"/>
                <w:szCs w:val="20"/>
              </w:rPr>
            </w:pPr>
            <w:r>
              <w:rPr>
                <w:rFonts w:ascii="Segoe UI Symbol" w:hAnsi="Segoe UI Symbol" w:cs="Segoe UI Symbol"/>
                <w:sz w:val="20"/>
                <w:szCs w:val="20"/>
              </w:rPr>
              <w:t>✓</w:t>
            </w:r>
          </w:p>
        </w:tc>
      </w:tr>
      <w:tr w:rsidR="003D49FF" w14:paraId="7F4714CE" w14:textId="77777777" w:rsidTr="003D49F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7AC1D66" w14:textId="77777777" w:rsidR="003D49FF" w:rsidRDefault="003D49FF">
            <w:pPr>
              <w:rPr>
                <w:b/>
                <w:bCs/>
                <w:sz w:val="20"/>
                <w:szCs w:val="20"/>
              </w:rPr>
            </w:pPr>
            <w:r>
              <w:rPr>
                <w:b/>
                <w:bCs/>
                <w:sz w:val="20"/>
                <w:szCs w:val="20"/>
              </w:rPr>
              <w:t xml:space="preserve">SLA </w:t>
            </w:r>
            <w:r>
              <w:rPr>
                <w:sz w:val="20"/>
                <w:szCs w:val="20"/>
              </w:rPr>
              <w:t>(</w:t>
            </w:r>
            <w:r>
              <w:rPr>
                <w:i/>
                <w:iCs/>
                <w:sz w:val="20"/>
                <w:szCs w:val="20"/>
              </w:rPr>
              <w:t>Exhibit to be attached if applicable</w:t>
            </w:r>
            <w:r>
              <w:rPr>
                <w:sz w:val="20"/>
                <w:szCs w:val="20"/>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0F082AE" w14:textId="77777777" w:rsidR="003D49FF" w:rsidRDefault="003D49FF">
            <w:pPr>
              <w:jc w:val="center"/>
              <w:rPr>
                <w:sz w:val="20"/>
                <w:szCs w:val="20"/>
              </w:rPr>
            </w:pPr>
            <w:r>
              <w:rPr>
                <w:sz w:val="20"/>
                <w:szCs w:val="20"/>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5D248FE" w14:textId="77777777" w:rsidR="003D49FF" w:rsidRDefault="003D49FF">
            <w:pPr>
              <w:jc w:val="center"/>
              <w:rPr>
                <w:sz w:val="20"/>
                <w:szCs w:val="20"/>
              </w:rPr>
            </w:pPr>
            <w:r>
              <w:rPr>
                <w:rFonts w:ascii="Segoe UI Symbol" w:hAnsi="Segoe UI Symbol" w:cs="Segoe UI Symbol"/>
                <w:sz w:val="20"/>
                <w:szCs w:val="20"/>
              </w:rPr>
              <w:t>✓</w:t>
            </w:r>
          </w:p>
        </w:tc>
      </w:tr>
      <w:tr w:rsidR="003D49FF" w14:paraId="76EEE070" w14:textId="77777777" w:rsidTr="003D49F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F62F8D" w14:textId="77777777" w:rsidR="003D49FF" w:rsidRDefault="003D49FF">
            <w:pPr>
              <w:rPr>
                <w:b/>
                <w:bCs/>
                <w:sz w:val="20"/>
                <w:szCs w:val="20"/>
              </w:rPr>
            </w:pPr>
            <w:r>
              <w:rPr>
                <w:b/>
                <w:bCs/>
                <w:sz w:val="20"/>
                <w:szCs w:val="20"/>
              </w:rPr>
              <w:t>Dedicated Project Manager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38B12DB" w14:textId="77777777" w:rsidR="003D49FF" w:rsidRDefault="003D49FF">
            <w:pPr>
              <w:jc w:val="center"/>
              <w:rPr>
                <w:sz w:val="20"/>
                <w:szCs w:val="20"/>
              </w:rPr>
            </w:pPr>
            <w:r>
              <w:rPr>
                <w:sz w:val="20"/>
                <w:szCs w:val="20"/>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95F4536" w14:textId="77777777" w:rsidR="003D49FF" w:rsidRDefault="003D49FF">
            <w:pPr>
              <w:jc w:val="center"/>
              <w:rPr>
                <w:sz w:val="20"/>
                <w:szCs w:val="20"/>
              </w:rPr>
            </w:pPr>
            <w:r>
              <w:rPr>
                <w:rFonts w:ascii="Segoe UI Symbol" w:hAnsi="Segoe UI Symbol" w:cs="Segoe UI Symbol"/>
                <w:sz w:val="20"/>
                <w:szCs w:val="20"/>
              </w:rPr>
              <w:t>✓</w:t>
            </w:r>
          </w:p>
        </w:tc>
      </w:tr>
      <w:tr w:rsidR="003D49FF" w14:paraId="0BDC73D5" w14:textId="77777777" w:rsidTr="003D49F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250EE4" w14:textId="77777777" w:rsidR="003D49FF" w:rsidRDefault="003D49FF">
            <w:pPr>
              <w:rPr>
                <w:b/>
                <w:bCs/>
                <w:sz w:val="20"/>
                <w:szCs w:val="20"/>
              </w:rPr>
            </w:pPr>
            <w:r>
              <w:rPr>
                <w:b/>
                <w:bCs/>
                <w:sz w:val="20"/>
                <w:szCs w:val="20"/>
              </w:rPr>
              <w:t>Changes to User KYC/AML or accreditation flow</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B91160" w14:textId="77777777" w:rsidR="003D49FF" w:rsidRDefault="003D49FF">
            <w:pPr>
              <w:jc w:val="center"/>
              <w:rPr>
                <w:sz w:val="20"/>
                <w:szCs w:val="20"/>
              </w:rPr>
            </w:pPr>
            <w:r>
              <w:rPr>
                <w:sz w:val="20"/>
                <w:szCs w:val="20"/>
              </w:rPr>
              <w:t>$10,000 per User flow</w:t>
            </w:r>
          </w:p>
        </w:tc>
      </w:tr>
      <w:tr w:rsidR="003D49FF" w14:paraId="37258F8C" w14:textId="77777777" w:rsidTr="003D49F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5471B2" w14:textId="77777777" w:rsidR="003D49FF" w:rsidRDefault="003D49FF">
            <w:pPr>
              <w:rPr>
                <w:b/>
                <w:bCs/>
                <w:sz w:val="20"/>
                <w:szCs w:val="20"/>
              </w:rPr>
            </w:pPr>
            <w:r>
              <w:rPr>
                <w:b/>
                <w:bCs/>
                <w:sz w:val="20"/>
                <w:szCs w:val="20"/>
              </w:rPr>
              <w:t xml:space="preserve">Dedicated Instance </w:t>
            </w:r>
            <w:r>
              <w:rPr>
                <w:sz w:val="20"/>
                <w:szCs w:val="20"/>
              </w:rPr>
              <w:t>(</w:t>
            </w:r>
            <w:r>
              <w:rPr>
                <w:i/>
                <w:iCs/>
                <w:sz w:val="20"/>
                <w:szCs w:val="20"/>
              </w:rPr>
              <w:t>Optional</w:t>
            </w:r>
            <w:r>
              <w:rPr>
                <w:sz w:val="20"/>
                <w:szCs w:val="20"/>
              </w:rPr>
              <w:t>)</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9A7FCB" w14:textId="77777777" w:rsidR="003D49FF" w:rsidRDefault="003D49FF">
            <w:pPr>
              <w:jc w:val="center"/>
              <w:rPr>
                <w:sz w:val="20"/>
                <w:szCs w:val="20"/>
              </w:rPr>
            </w:pPr>
            <w:r>
              <w:rPr>
                <w:sz w:val="20"/>
                <w:szCs w:val="20"/>
              </w:rPr>
              <w:t>Add $10,000 Implementation Fee and $2500 per month hosting fee</w:t>
            </w:r>
          </w:p>
        </w:tc>
      </w:tr>
      <w:tr w:rsidR="003D49FF" w14:paraId="355E5FAA" w14:textId="77777777" w:rsidTr="003D49FF">
        <w:trPr>
          <w:trHeight w:val="315"/>
        </w:trPr>
        <w:tc>
          <w:tcPr>
            <w:tcW w:w="0" w:type="auto"/>
            <w:gridSpan w:val="3"/>
            <w:tcBorders>
              <w:top w:val="single" w:sz="6" w:space="0" w:color="CCCCCC"/>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700D0FE" w14:textId="77777777" w:rsidR="003D49FF" w:rsidRDefault="003D49FF">
            <w:pPr>
              <w:rPr>
                <w:b/>
                <w:bCs/>
                <w:sz w:val="20"/>
                <w:szCs w:val="20"/>
              </w:rPr>
            </w:pPr>
            <w:r>
              <w:rPr>
                <w:b/>
                <w:bCs/>
                <w:sz w:val="20"/>
                <w:szCs w:val="20"/>
              </w:rPr>
              <w:t>Platform - Support for Users</w:t>
            </w:r>
          </w:p>
        </w:tc>
      </w:tr>
      <w:tr w:rsidR="003D49FF" w14:paraId="2618AE98" w14:textId="77777777" w:rsidTr="003D49F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88C9DD" w14:textId="77777777" w:rsidR="003D49FF" w:rsidRDefault="003D49FF">
            <w:pPr>
              <w:rPr>
                <w:b/>
                <w:bCs/>
                <w:sz w:val="20"/>
                <w:szCs w:val="20"/>
              </w:rPr>
            </w:pPr>
            <w:r>
              <w:rPr>
                <w:b/>
                <w:bCs/>
                <w:sz w:val="20"/>
                <w:szCs w:val="20"/>
              </w:rPr>
              <w:t>KYC and AML - Individual</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B4D33E" w14:textId="77777777" w:rsidR="003D49FF" w:rsidRDefault="003D49FF">
            <w:pPr>
              <w:rPr>
                <w:sz w:val="20"/>
                <w:szCs w:val="20"/>
              </w:rPr>
            </w:pPr>
            <w:r>
              <w:rPr>
                <w:sz w:val="20"/>
                <w:szCs w:val="20"/>
              </w:rPr>
              <w:t>Customer to provide customer support to individuals during the KYC and AML process.</w:t>
            </w:r>
          </w:p>
        </w:tc>
      </w:tr>
      <w:tr w:rsidR="003D49FF" w14:paraId="19F10CC6" w14:textId="77777777" w:rsidTr="003D49F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BEEBD9F" w14:textId="77777777" w:rsidR="003D49FF" w:rsidRDefault="003D49FF">
            <w:pPr>
              <w:rPr>
                <w:b/>
                <w:bCs/>
                <w:sz w:val="20"/>
                <w:szCs w:val="20"/>
              </w:rPr>
            </w:pPr>
            <w:r>
              <w:rPr>
                <w:b/>
                <w:bCs/>
                <w:sz w:val="20"/>
                <w:szCs w:val="20"/>
              </w:rPr>
              <w:t>KYC and AML - Business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ED4807" w14:textId="77777777" w:rsidR="003D49FF" w:rsidRDefault="003D49FF">
            <w:pPr>
              <w:rPr>
                <w:sz w:val="20"/>
                <w:szCs w:val="20"/>
              </w:rPr>
            </w:pPr>
            <w:r>
              <w:rPr>
                <w:sz w:val="20"/>
                <w:szCs w:val="20"/>
              </w:rPr>
              <w:t>Customer to provide customer support to entities during the KYC and AML process unless Customer elects Enhanced Entity KYC and AML Support.</w:t>
            </w:r>
          </w:p>
        </w:tc>
      </w:tr>
      <w:tr w:rsidR="003D49FF" w14:paraId="16FC571F" w14:textId="77777777" w:rsidTr="003D49F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83CA0E" w14:textId="77777777" w:rsidR="003D49FF" w:rsidRDefault="003D49FF">
            <w:pPr>
              <w:rPr>
                <w:b/>
                <w:bCs/>
                <w:sz w:val="20"/>
                <w:szCs w:val="20"/>
              </w:rPr>
            </w:pPr>
            <w:r>
              <w:rPr>
                <w:b/>
                <w:bCs/>
                <w:sz w:val="20"/>
                <w:szCs w:val="20"/>
              </w:rPr>
              <w:t>Accredited Investor</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EB4D2C" w14:textId="77777777" w:rsidR="003D49FF" w:rsidRDefault="003D49FF">
            <w:pPr>
              <w:rPr>
                <w:sz w:val="20"/>
                <w:szCs w:val="20"/>
              </w:rPr>
            </w:pPr>
            <w:r>
              <w:rPr>
                <w:sz w:val="20"/>
                <w:szCs w:val="20"/>
              </w:rPr>
              <w:t>TokenSoft to provide customer support during the Accredited Investor process.</w:t>
            </w:r>
          </w:p>
        </w:tc>
      </w:tr>
      <w:tr w:rsidR="003D49FF" w14:paraId="0912C466" w14:textId="77777777" w:rsidTr="003D49F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A6F456" w14:textId="77777777" w:rsidR="003D49FF" w:rsidRDefault="003D49FF">
            <w:pPr>
              <w:rPr>
                <w:b/>
                <w:bCs/>
                <w:sz w:val="20"/>
                <w:szCs w:val="20"/>
              </w:rPr>
            </w:pPr>
            <w:r>
              <w:rPr>
                <w:b/>
                <w:bCs/>
                <w:sz w:val="20"/>
                <w:szCs w:val="20"/>
              </w:rPr>
              <w:t>Technical and other support</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F86A4C" w14:textId="77777777" w:rsidR="003D49FF" w:rsidRDefault="003D49FF">
            <w:pPr>
              <w:rPr>
                <w:sz w:val="20"/>
                <w:szCs w:val="20"/>
              </w:rPr>
            </w:pPr>
            <w:r>
              <w:rPr>
                <w:sz w:val="20"/>
                <w:szCs w:val="20"/>
              </w:rPr>
              <w:t>Except as detailed above, Customer is responsible for providing all other technical and customer support to Users during the Term of the Agreement for the Platform.</w:t>
            </w:r>
          </w:p>
        </w:tc>
      </w:tr>
    </w:tbl>
    <w:p w14:paraId="05D88D89" w14:textId="77777777" w:rsidR="0087653C" w:rsidRPr="00BB4337" w:rsidRDefault="0087653C" w:rsidP="00BB4337">
      <w:pPr>
        <w:pBdr>
          <w:top w:val="nil"/>
          <w:left w:val="nil"/>
          <w:bottom w:val="nil"/>
          <w:right w:val="nil"/>
          <w:between w:val="nil"/>
        </w:pBdr>
        <w:jc w:val="center"/>
        <w:rPr>
          <w:b/>
          <w:sz w:val="20"/>
          <w:u w:val="single"/>
        </w:rPr>
      </w:pPr>
    </w:p>
    <w:tbl>
      <w:tblPr>
        <w:tblW w:w="0" w:type="dxa"/>
        <w:tblCellMar>
          <w:left w:w="0" w:type="dxa"/>
          <w:right w:w="0" w:type="dxa"/>
        </w:tblCellMar>
        <w:tblLook w:val="04A0" w:firstRow="1" w:lastRow="0" w:firstColumn="1" w:lastColumn="0" w:noHBand="0" w:noVBand="1"/>
      </w:tblPr>
      <w:tblGrid>
        <w:gridCol w:w="2920"/>
        <w:gridCol w:w="7864"/>
      </w:tblGrid>
      <w:tr w:rsidR="003D49FF" w14:paraId="3F7E201A" w14:textId="77777777" w:rsidTr="003D49FF">
        <w:trPr>
          <w:trHeight w:val="31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hideMark/>
          </w:tcPr>
          <w:p w14:paraId="2421CB39" w14:textId="1747269F" w:rsidR="003D49FF" w:rsidRDefault="003D49FF">
            <w:pPr>
              <w:rPr>
                <w:b/>
                <w:bCs/>
                <w:sz w:val="20"/>
                <w:szCs w:val="20"/>
              </w:rPr>
            </w:pPr>
            <w:r>
              <w:rPr>
                <w:b/>
                <w:bCs/>
                <w:sz w:val="20"/>
                <w:szCs w:val="20"/>
              </w:rPr>
              <w:t xml:space="preserve">Custody Features </w:t>
            </w:r>
            <w:r>
              <w:rPr>
                <w:sz w:val="20"/>
                <w:szCs w:val="20"/>
              </w:rPr>
              <w:t>(</w:t>
            </w:r>
            <w:r>
              <w:rPr>
                <w:i/>
                <w:iCs/>
                <w:sz w:val="20"/>
                <w:szCs w:val="20"/>
              </w:rPr>
              <w:t>if elected in the Order Form</w:t>
            </w:r>
            <w:r>
              <w:rPr>
                <w:sz w:val="20"/>
                <w:szCs w:val="20"/>
              </w:rPr>
              <w:t>):</w:t>
            </w:r>
          </w:p>
        </w:tc>
      </w:tr>
      <w:tr w:rsidR="003D49FF" w14:paraId="3A72579D" w14:textId="77777777" w:rsidTr="003D49F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tcPr>
          <w:p w14:paraId="4FAD7CD3" w14:textId="690AD276" w:rsidR="003D49FF" w:rsidRDefault="003D49FF">
            <w:pPr>
              <w:rPr>
                <w:b/>
                <w:bCs/>
                <w:sz w:val="20"/>
                <w:szCs w:val="20"/>
              </w:rPr>
            </w:pPr>
            <w:r>
              <w:rPr>
                <w:b/>
                <w:bCs/>
                <w:sz w:val="20"/>
                <w:szCs w:val="20"/>
              </w:rPr>
              <w:t>Knox Wallet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4D9A7B20" w14:textId="533FE815" w:rsidR="003D49FF" w:rsidRDefault="003D49FF">
            <w:pPr>
              <w:rPr>
                <w:color w:val="000000"/>
                <w:sz w:val="20"/>
                <w:szCs w:val="20"/>
              </w:rPr>
            </w:pPr>
            <w:r>
              <w:rPr>
                <w:color w:val="000000"/>
                <w:sz w:val="20"/>
                <w:szCs w:val="20"/>
              </w:rPr>
              <w:t>N/A</w:t>
            </w:r>
          </w:p>
        </w:tc>
      </w:tr>
      <w:tr w:rsidR="003D49FF" w14:paraId="6416E401" w14:textId="77777777" w:rsidTr="003D49F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4A2497A" w14:textId="77777777" w:rsidR="003D49FF" w:rsidRDefault="003D49FF">
            <w:pPr>
              <w:rPr>
                <w:b/>
                <w:bCs/>
                <w:sz w:val="20"/>
                <w:szCs w:val="20"/>
              </w:rPr>
            </w:pPr>
            <w:r>
              <w:rPr>
                <w:b/>
                <w:bCs/>
                <w:sz w:val="20"/>
                <w:szCs w:val="20"/>
              </w:rPr>
              <w:t>Integration with third-party custodian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E9CAD3" w14:textId="77777777" w:rsidR="003D49FF" w:rsidRDefault="003D49FF">
            <w:pPr>
              <w:rPr>
                <w:color w:val="000000"/>
                <w:sz w:val="20"/>
                <w:szCs w:val="20"/>
              </w:rPr>
            </w:pPr>
            <w:r>
              <w:rPr>
                <w:color w:val="000000"/>
                <w:sz w:val="20"/>
                <w:szCs w:val="20"/>
              </w:rPr>
              <w:t>Arrange, coordinate, and implement technical integration with the third-party custodian as detailed in the Order Form.</w:t>
            </w:r>
          </w:p>
        </w:tc>
      </w:tr>
    </w:tbl>
    <w:p w14:paraId="5FBA68DB" w14:textId="0CC585D7" w:rsidR="0087653C" w:rsidRDefault="0087653C">
      <w:pPr>
        <w:pStyle w:val="Body"/>
        <w:jc w:val="center"/>
        <w:rPr>
          <w:b/>
          <w:bCs/>
          <w:u w:val="single"/>
        </w:rPr>
      </w:pPr>
    </w:p>
    <w:p w14:paraId="10AC38D7" w14:textId="3A0D3845" w:rsidR="003D49FF" w:rsidRDefault="003D49FF">
      <w:pPr>
        <w:pStyle w:val="Body"/>
        <w:jc w:val="center"/>
        <w:rPr>
          <w:b/>
          <w:bCs/>
          <w:u w:val="single"/>
        </w:rPr>
      </w:pPr>
    </w:p>
    <w:p w14:paraId="28347055" w14:textId="77777777" w:rsidR="003D49FF" w:rsidRDefault="003D49FF">
      <w:pPr>
        <w:pStyle w:val="Body"/>
        <w:jc w:val="center"/>
        <w:rPr>
          <w:b/>
          <w:bCs/>
          <w:u w:val="single"/>
        </w:rPr>
      </w:pPr>
    </w:p>
    <w:p w14:paraId="6467AF9D" w14:textId="77777777" w:rsidR="0087653C" w:rsidRDefault="00D80830" w:rsidP="00BB4337">
      <w:pPr>
        <w:pBdr>
          <w:top w:val="nil"/>
          <w:left w:val="nil"/>
          <w:bottom w:val="nil"/>
          <w:right w:val="nil"/>
          <w:between w:val="nil"/>
        </w:pBdr>
        <w:spacing w:after="240"/>
        <w:jc w:val="center"/>
        <w:rPr>
          <w:sz w:val="20"/>
          <w:szCs w:val="20"/>
        </w:rPr>
      </w:pPr>
      <w:r w:rsidRPr="00BB4337">
        <w:rPr>
          <w:b/>
          <w:sz w:val="20"/>
          <w:u w:val="single"/>
        </w:rPr>
        <w:t>EXHIBIT B</w:t>
      </w:r>
    </w:p>
    <w:p w14:paraId="78C913DE" w14:textId="77777777" w:rsidR="0087653C" w:rsidRDefault="00D80830" w:rsidP="00BB4337">
      <w:pPr>
        <w:pBdr>
          <w:top w:val="nil"/>
          <w:left w:val="nil"/>
          <w:bottom w:val="nil"/>
          <w:right w:val="nil"/>
          <w:between w:val="nil"/>
        </w:pBdr>
        <w:jc w:val="center"/>
        <w:rPr>
          <w:b/>
          <w:bCs/>
          <w:sz w:val="20"/>
          <w:szCs w:val="20"/>
        </w:rPr>
      </w:pPr>
      <w:r w:rsidRPr="00BB4337">
        <w:rPr>
          <w:b/>
          <w:color w:val="000000"/>
          <w:sz w:val="20"/>
        </w:rPr>
        <w:t>Statement of Work (continued)</w:t>
      </w:r>
    </w:p>
    <w:p w14:paraId="550C12D3" w14:textId="0A521B66" w:rsidR="0087653C" w:rsidRDefault="0087653C" w:rsidP="00BB4337">
      <w:pPr>
        <w:pBdr>
          <w:top w:val="nil"/>
          <w:left w:val="nil"/>
          <w:bottom w:val="nil"/>
          <w:right w:val="nil"/>
          <w:between w:val="nil"/>
        </w:pBdr>
        <w:rPr>
          <w:b/>
          <w:bCs/>
          <w:sz w:val="20"/>
          <w:szCs w:val="20"/>
        </w:rPr>
      </w:pPr>
    </w:p>
    <w:tbl>
      <w:tblPr>
        <w:tblW w:w="10784" w:type="dxa"/>
        <w:tblCellMar>
          <w:left w:w="0" w:type="dxa"/>
          <w:right w:w="0" w:type="dxa"/>
        </w:tblCellMar>
        <w:tblLook w:val="04A0" w:firstRow="1" w:lastRow="0" w:firstColumn="1" w:lastColumn="0" w:noHBand="0" w:noVBand="1"/>
      </w:tblPr>
      <w:tblGrid>
        <w:gridCol w:w="4135"/>
        <w:gridCol w:w="5759"/>
        <w:gridCol w:w="890"/>
      </w:tblGrid>
      <w:tr w:rsidR="003D49FF" w14:paraId="3C9FE947" w14:textId="77777777" w:rsidTr="003D49FF">
        <w:trPr>
          <w:trHeight w:val="315"/>
        </w:trPr>
        <w:tc>
          <w:tcPr>
            <w:tcW w:w="0" w:type="auto"/>
            <w:gridSpan w:val="3"/>
            <w:tcBorders>
              <w:top w:val="single" w:sz="6" w:space="0" w:color="CCCCCC"/>
              <w:left w:val="single" w:sz="6" w:space="0" w:color="CCCCCC"/>
              <w:bottom w:val="single" w:sz="6" w:space="0" w:color="000000"/>
              <w:right w:val="single" w:sz="6" w:space="0" w:color="CCCCCC"/>
            </w:tcBorders>
            <w:shd w:val="clear" w:color="auto" w:fill="CCCCCC"/>
            <w:tcMar>
              <w:top w:w="30" w:type="dxa"/>
              <w:left w:w="45" w:type="dxa"/>
              <w:bottom w:w="30" w:type="dxa"/>
              <w:right w:w="45" w:type="dxa"/>
            </w:tcMar>
            <w:vAlign w:val="bottom"/>
            <w:hideMark/>
          </w:tcPr>
          <w:p w14:paraId="14F95789" w14:textId="7941678D" w:rsidR="003D49FF" w:rsidRDefault="00665F61">
            <w:pPr>
              <w:rPr>
                <w:rFonts w:ascii="Arial" w:hAnsi="Arial" w:cs="Arial"/>
                <w:b/>
                <w:bCs/>
                <w:i/>
                <w:iCs/>
                <w:sz w:val="20"/>
                <w:szCs w:val="20"/>
              </w:rPr>
            </w:pPr>
            <w:r>
              <w:rPr>
                <w:rFonts w:ascii="Arial" w:hAnsi="Arial" w:cs="Arial"/>
                <w:b/>
                <w:bCs/>
                <w:i/>
                <w:iCs/>
                <w:sz w:val="20"/>
                <w:szCs w:val="20"/>
              </w:rPr>
              <w:t xml:space="preserve">Smart Contract </w:t>
            </w:r>
            <w:r w:rsidR="003D49FF">
              <w:rPr>
                <w:rFonts w:ascii="Arial" w:hAnsi="Arial" w:cs="Arial"/>
                <w:b/>
                <w:bCs/>
                <w:i/>
                <w:iCs/>
                <w:sz w:val="20"/>
                <w:szCs w:val="20"/>
              </w:rPr>
              <w:t>Features</w:t>
            </w:r>
            <w:r>
              <w:rPr>
                <w:rFonts w:ascii="Arial" w:hAnsi="Arial" w:cs="Arial"/>
                <w:b/>
                <w:bCs/>
                <w:i/>
                <w:iCs/>
                <w:sz w:val="20"/>
                <w:szCs w:val="20"/>
              </w:rPr>
              <w:t xml:space="preserve">: </w:t>
            </w:r>
            <w:r w:rsidRPr="00021F43">
              <w:rPr>
                <w:rFonts w:ascii="Arial" w:hAnsi="Arial" w:cs="Arial"/>
                <w:bCs/>
                <w:i/>
                <w:iCs/>
                <w:sz w:val="20"/>
                <w:szCs w:val="20"/>
              </w:rPr>
              <w:t xml:space="preserve"> All Smart-contract features are</w:t>
            </w:r>
            <w:r>
              <w:rPr>
                <w:rFonts w:ascii="Arial" w:hAnsi="Arial" w:cs="Arial"/>
                <w:b/>
                <w:bCs/>
                <w:i/>
                <w:iCs/>
                <w:sz w:val="20"/>
                <w:szCs w:val="20"/>
              </w:rPr>
              <w:t xml:space="preserve"> </w:t>
            </w:r>
            <w:r w:rsidRPr="00021F43">
              <w:rPr>
                <w:rFonts w:ascii="Arial" w:hAnsi="Arial" w:cs="Arial"/>
                <w:bCs/>
                <w:i/>
                <w:iCs/>
                <w:sz w:val="20"/>
                <w:szCs w:val="20"/>
              </w:rPr>
              <w:t>Subject to Consulting Fee</w:t>
            </w:r>
            <w:r>
              <w:rPr>
                <w:rFonts w:ascii="Arial" w:hAnsi="Arial" w:cs="Arial"/>
                <w:bCs/>
                <w:i/>
                <w:iCs/>
                <w:sz w:val="20"/>
                <w:szCs w:val="20"/>
              </w:rPr>
              <w:t>s below</w:t>
            </w:r>
            <w:r w:rsidRPr="00021F43">
              <w:rPr>
                <w:rFonts w:ascii="Arial" w:hAnsi="Arial" w:cs="Arial"/>
                <w:bCs/>
                <w:i/>
                <w:iCs/>
                <w:sz w:val="20"/>
                <w:szCs w:val="20"/>
              </w:rPr>
              <w:t xml:space="preserve"> for implementation and </w:t>
            </w:r>
            <w:r>
              <w:rPr>
                <w:rFonts w:ascii="Arial" w:hAnsi="Arial" w:cs="Arial"/>
                <w:bCs/>
                <w:i/>
                <w:iCs/>
                <w:sz w:val="20"/>
                <w:szCs w:val="20"/>
              </w:rPr>
              <w:t>maintenance.</w:t>
            </w:r>
          </w:p>
        </w:tc>
      </w:tr>
      <w:tr w:rsidR="003D49FF" w14:paraId="50FB4101" w14:textId="77777777" w:rsidTr="003D49F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DC51FB5" w14:textId="77777777" w:rsidR="003D49FF" w:rsidRDefault="003D49FF">
            <w:pPr>
              <w:jc w:val="right"/>
              <w:rPr>
                <w:i/>
                <w:iCs/>
                <w:sz w:val="20"/>
                <w:szCs w:val="20"/>
              </w:rPr>
            </w:pPr>
            <w:r>
              <w:rPr>
                <w:i/>
                <w:iCs/>
                <w:sz w:val="20"/>
                <w:szCs w:val="20"/>
              </w:rPr>
              <w:t>Package Features: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5E5791" w14:textId="77777777" w:rsidR="003D49FF" w:rsidRDefault="003D49FF">
            <w:pPr>
              <w:jc w:val="center"/>
              <w:rPr>
                <w:b/>
                <w:bCs/>
                <w:sz w:val="20"/>
                <w:szCs w:val="20"/>
              </w:rPr>
            </w:pPr>
            <w:r>
              <w:rPr>
                <w:b/>
                <w:bCs/>
                <w:sz w:val="20"/>
                <w:szCs w:val="20"/>
              </w:rPr>
              <w:t>Standard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523656" w14:textId="77777777" w:rsidR="003D49FF" w:rsidRDefault="003D49FF">
            <w:pPr>
              <w:jc w:val="center"/>
              <w:rPr>
                <w:b/>
                <w:bCs/>
                <w:sz w:val="20"/>
                <w:szCs w:val="20"/>
              </w:rPr>
            </w:pPr>
            <w:r>
              <w:rPr>
                <w:b/>
                <w:bCs/>
                <w:sz w:val="20"/>
                <w:szCs w:val="20"/>
              </w:rPr>
              <w:t>Premium</w:t>
            </w:r>
          </w:p>
        </w:tc>
      </w:tr>
      <w:tr w:rsidR="003D49FF" w14:paraId="41AA596F" w14:textId="77777777" w:rsidTr="003D49F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F9B34E" w14:textId="77777777" w:rsidR="003D49FF" w:rsidRDefault="003D49FF">
            <w:pPr>
              <w:rPr>
                <w:b/>
                <w:bCs/>
                <w:sz w:val="20"/>
                <w:szCs w:val="20"/>
              </w:rPr>
            </w:pPr>
            <w:r>
              <w:rPr>
                <w:b/>
                <w:bCs/>
                <w:sz w:val="20"/>
                <w:szCs w:val="20"/>
              </w:rPr>
              <w:t>Protocols Supported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609F69" w14:textId="77777777" w:rsidR="003D49FF" w:rsidRDefault="003D49FF">
            <w:pPr>
              <w:rPr>
                <w:sz w:val="20"/>
                <w:szCs w:val="20"/>
              </w:rPr>
            </w:pPr>
            <w:r>
              <w:rPr>
                <w:sz w:val="20"/>
                <w:szCs w:val="20"/>
              </w:rPr>
              <w:t>Ethereum (</w:t>
            </w:r>
            <w:r>
              <w:rPr>
                <w:i/>
                <w:iCs/>
                <w:sz w:val="20"/>
                <w:szCs w:val="20"/>
              </w:rPr>
              <w:t>ERC-1404, Polymath ST-20, Harbor R-Token, and OpenFinance-S3</w:t>
            </w:r>
            <w:r>
              <w:rPr>
                <w:sz w:val="20"/>
                <w:szCs w:val="20"/>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D06472" w14:textId="5CB9E6AC" w:rsidR="003D49FF" w:rsidRDefault="00665F61">
            <w:pPr>
              <w:rPr>
                <w:sz w:val="20"/>
                <w:szCs w:val="20"/>
              </w:rPr>
            </w:pPr>
            <w:r>
              <w:rPr>
                <w:sz w:val="20"/>
                <w:szCs w:val="20"/>
              </w:rPr>
              <w:t>N/A</w:t>
            </w:r>
          </w:p>
        </w:tc>
      </w:tr>
      <w:tr w:rsidR="003D49FF" w14:paraId="03A36505" w14:textId="77777777" w:rsidTr="003D49F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22CECBD" w14:textId="77777777" w:rsidR="003D49FF" w:rsidRDefault="003D49FF">
            <w:pPr>
              <w:rPr>
                <w:b/>
                <w:bCs/>
                <w:sz w:val="20"/>
                <w:szCs w:val="20"/>
              </w:rPr>
            </w:pPr>
            <w:r>
              <w:rPr>
                <w:b/>
                <w:bCs/>
                <w:sz w:val="20"/>
                <w:szCs w:val="20"/>
              </w:rPr>
              <w:t>White-Labeled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82E761" w14:textId="77777777" w:rsidR="003D49FF" w:rsidRDefault="003D49FF">
            <w:pPr>
              <w:jc w:val="center"/>
              <w:rPr>
                <w:sz w:val="20"/>
                <w:szCs w:val="20"/>
              </w:rPr>
            </w:pPr>
            <w:r>
              <w:rPr>
                <w:rFonts w:ascii="Segoe UI Symbol" w:hAnsi="Segoe UI Symbol" w:cs="Segoe UI Symbol"/>
                <w:sz w:val="20"/>
                <w:szCs w:val="20"/>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F32A1C" w14:textId="6C5F96B7" w:rsidR="003D49FF" w:rsidRDefault="00665F61">
            <w:pPr>
              <w:jc w:val="center"/>
              <w:rPr>
                <w:sz w:val="20"/>
                <w:szCs w:val="20"/>
              </w:rPr>
            </w:pPr>
            <w:r>
              <w:rPr>
                <w:rFonts w:ascii="Segoe UI Symbol" w:hAnsi="Segoe UI Symbol" w:cs="Segoe UI Symbol"/>
                <w:sz w:val="20"/>
                <w:szCs w:val="20"/>
              </w:rPr>
              <w:t>N/A</w:t>
            </w:r>
          </w:p>
        </w:tc>
      </w:tr>
      <w:tr w:rsidR="003D49FF" w14:paraId="3503F03F" w14:textId="77777777" w:rsidTr="003D49F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4819E0F" w14:textId="77777777" w:rsidR="003D49FF" w:rsidRDefault="003D49FF">
            <w:pPr>
              <w:rPr>
                <w:b/>
                <w:bCs/>
                <w:sz w:val="20"/>
                <w:szCs w:val="20"/>
              </w:rPr>
            </w:pPr>
            <w:r>
              <w:rPr>
                <w:b/>
                <w:bCs/>
                <w:sz w:val="20"/>
                <w:szCs w:val="20"/>
              </w:rPr>
              <w:t>Whitelist Management (</w:t>
            </w:r>
            <w:r>
              <w:rPr>
                <w:b/>
                <w:bCs/>
                <w:i/>
                <w:iCs/>
                <w:sz w:val="20"/>
                <w:szCs w:val="20"/>
              </w:rPr>
              <w:t>contract manager</w:t>
            </w:r>
            <w:r>
              <w:rPr>
                <w:b/>
                <w:bCs/>
                <w:sz w:val="20"/>
                <w:szCs w:val="20"/>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9985F5" w14:textId="77777777" w:rsidR="003D49FF" w:rsidRDefault="003D49FF">
            <w:pPr>
              <w:jc w:val="center"/>
              <w:rPr>
                <w:sz w:val="20"/>
                <w:szCs w:val="20"/>
              </w:rPr>
            </w:pPr>
            <w:r>
              <w:rPr>
                <w:rFonts w:ascii="Segoe UI Symbol" w:hAnsi="Segoe UI Symbol" w:cs="Segoe UI Symbol"/>
                <w:sz w:val="20"/>
                <w:szCs w:val="20"/>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B4E00C" w14:textId="1CD1EB1F" w:rsidR="003D49FF" w:rsidRDefault="00665F61">
            <w:pPr>
              <w:jc w:val="center"/>
              <w:rPr>
                <w:sz w:val="20"/>
                <w:szCs w:val="20"/>
              </w:rPr>
            </w:pPr>
            <w:r>
              <w:rPr>
                <w:rFonts w:ascii="Segoe UI Symbol" w:hAnsi="Segoe UI Symbol" w:cs="Segoe UI Symbol"/>
                <w:sz w:val="20"/>
                <w:szCs w:val="20"/>
              </w:rPr>
              <w:t>N/A</w:t>
            </w:r>
          </w:p>
        </w:tc>
      </w:tr>
      <w:tr w:rsidR="003D49FF" w14:paraId="3DCA6730" w14:textId="77777777" w:rsidTr="003D49F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246A17" w14:textId="77777777" w:rsidR="003D49FF" w:rsidRDefault="003D49FF">
            <w:pPr>
              <w:rPr>
                <w:b/>
                <w:bCs/>
                <w:sz w:val="20"/>
                <w:szCs w:val="20"/>
              </w:rPr>
            </w:pPr>
            <w:r>
              <w:rPr>
                <w:b/>
                <w:bCs/>
                <w:sz w:val="20"/>
                <w:szCs w:val="20"/>
              </w:rPr>
              <w:t>Third-Party Security Report</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06DFF4" w14:textId="5E09C5C3" w:rsidR="003D49FF" w:rsidRDefault="003D49FF">
            <w:pPr>
              <w:jc w:val="center"/>
              <w:rPr>
                <w:sz w:val="20"/>
                <w:szCs w:val="20"/>
              </w:rPr>
            </w:pPr>
            <w:r>
              <w:rPr>
                <w:sz w:val="20"/>
                <w:szCs w:val="20"/>
              </w:rPr>
              <w:t xml:space="preserve">Pass-through </w:t>
            </w:r>
            <w:r w:rsidR="00665F61">
              <w:rPr>
                <w:sz w:val="20"/>
                <w:szCs w:val="20"/>
              </w:rPr>
              <w:t>expense</w:t>
            </w:r>
            <w:r>
              <w:rPr>
                <w:sz w:val="20"/>
                <w:szCs w:val="20"/>
              </w:rPr>
              <w:t xml:space="preserve"> to Customer</w:t>
            </w:r>
          </w:p>
        </w:tc>
      </w:tr>
      <w:tr w:rsidR="003D49FF" w14:paraId="4CBD821F" w14:textId="77777777" w:rsidTr="003D49F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E56439" w14:textId="77777777" w:rsidR="003D49FF" w:rsidRDefault="003D49FF">
            <w:pPr>
              <w:rPr>
                <w:b/>
                <w:bCs/>
                <w:sz w:val="20"/>
                <w:szCs w:val="20"/>
              </w:rPr>
            </w:pPr>
            <w:r>
              <w:rPr>
                <w:b/>
                <w:bCs/>
                <w:sz w:val="20"/>
                <w:szCs w:val="20"/>
              </w:rPr>
              <w:t>Timing of Token Minting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4292A2" w14:textId="77777777" w:rsidR="003D49FF" w:rsidRDefault="003D49FF">
            <w:pPr>
              <w:rPr>
                <w:sz w:val="20"/>
                <w:szCs w:val="20"/>
              </w:rPr>
            </w:pPr>
            <w:r>
              <w:rPr>
                <w:sz w:val="20"/>
                <w:szCs w:val="20"/>
              </w:rPr>
              <w:t>Post-Platform Launch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0025F9" w14:textId="4388AE55" w:rsidR="003D49FF" w:rsidRDefault="00665F61">
            <w:pPr>
              <w:rPr>
                <w:sz w:val="20"/>
                <w:szCs w:val="20"/>
              </w:rPr>
            </w:pPr>
            <w:r>
              <w:rPr>
                <w:rFonts w:ascii="Segoe UI Symbol" w:hAnsi="Segoe UI Symbol" w:cs="Segoe UI Symbol"/>
                <w:sz w:val="20"/>
                <w:szCs w:val="20"/>
              </w:rPr>
              <w:t>N/A</w:t>
            </w:r>
          </w:p>
        </w:tc>
      </w:tr>
      <w:tr w:rsidR="003D49FF" w14:paraId="0D00FFC4" w14:textId="77777777" w:rsidTr="003D49F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35AFBD" w14:textId="77777777" w:rsidR="003D49FF" w:rsidRDefault="003D49FF">
            <w:pPr>
              <w:rPr>
                <w:b/>
                <w:bCs/>
                <w:sz w:val="20"/>
                <w:szCs w:val="20"/>
              </w:rPr>
            </w:pPr>
            <w:r>
              <w:rPr>
                <w:b/>
                <w:bCs/>
                <w:sz w:val="20"/>
                <w:szCs w:val="20"/>
              </w:rPr>
              <w:t>Token Distributions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A39C49" w14:textId="77777777" w:rsidR="003D49FF" w:rsidRDefault="003D49FF">
            <w:pPr>
              <w:rPr>
                <w:sz w:val="20"/>
                <w:szCs w:val="20"/>
              </w:rPr>
            </w:pPr>
            <w:r>
              <w:rPr>
                <w:sz w:val="20"/>
                <w:szCs w:val="20"/>
              </w:rPr>
              <w:t>1 distribution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AF5FF5" w14:textId="1D907683" w:rsidR="003D49FF" w:rsidRDefault="00665F61">
            <w:pPr>
              <w:rPr>
                <w:sz w:val="20"/>
                <w:szCs w:val="20"/>
              </w:rPr>
            </w:pPr>
            <w:r>
              <w:rPr>
                <w:rFonts w:ascii="Segoe UI Symbol" w:hAnsi="Segoe UI Symbol" w:cs="Segoe UI Symbol"/>
                <w:sz w:val="20"/>
                <w:szCs w:val="20"/>
              </w:rPr>
              <w:t>N/A</w:t>
            </w:r>
          </w:p>
        </w:tc>
      </w:tr>
      <w:tr w:rsidR="003D49FF" w14:paraId="75D7688D" w14:textId="77777777" w:rsidTr="003D49F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A60B9CC" w14:textId="77777777" w:rsidR="003D49FF" w:rsidRDefault="003D49FF">
            <w:pPr>
              <w:rPr>
                <w:b/>
                <w:bCs/>
                <w:sz w:val="20"/>
                <w:szCs w:val="20"/>
              </w:rPr>
            </w:pPr>
            <w:r>
              <w:rPr>
                <w:b/>
                <w:bCs/>
                <w:sz w:val="20"/>
                <w:szCs w:val="20"/>
              </w:rPr>
              <w:t>Manual User/Account Whitelisting</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C4BEC4" w14:textId="3CC93489" w:rsidR="003D49FF" w:rsidRDefault="003D49FF">
            <w:pPr>
              <w:jc w:val="center"/>
              <w:rPr>
                <w:sz w:val="20"/>
                <w:szCs w:val="20"/>
              </w:rPr>
            </w:pPr>
            <w:r>
              <w:rPr>
                <w:sz w:val="20"/>
                <w:szCs w:val="20"/>
              </w:rPr>
              <w:t>See Consulting Fees</w:t>
            </w:r>
          </w:p>
        </w:tc>
      </w:tr>
      <w:tr w:rsidR="003D49FF" w14:paraId="5821E8E8" w14:textId="77777777" w:rsidTr="003D49F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D2D318" w14:textId="09929B6D" w:rsidR="003D49FF" w:rsidRDefault="003D49FF">
            <w:pPr>
              <w:rPr>
                <w:b/>
                <w:bCs/>
                <w:sz w:val="20"/>
                <w:szCs w:val="20"/>
              </w:rPr>
            </w:pPr>
            <w:r>
              <w:rPr>
                <w:b/>
                <w:bCs/>
                <w:sz w:val="20"/>
                <w:szCs w:val="20"/>
              </w:rPr>
              <w:t>Add/Remove Administrator or Manager to Contract</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F932E3" w14:textId="1E53E735" w:rsidR="003D49FF" w:rsidRDefault="003D49FF">
            <w:pPr>
              <w:jc w:val="center"/>
              <w:rPr>
                <w:sz w:val="20"/>
                <w:szCs w:val="20"/>
              </w:rPr>
            </w:pPr>
            <w:r>
              <w:rPr>
                <w:sz w:val="20"/>
                <w:szCs w:val="20"/>
              </w:rPr>
              <w:t>See Consulting Fees</w:t>
            </w:r>
          </w:p>
        </w:tc>
      </w:tr>
      <w:tr w:rsidR="003D49FF" w14:paraId="7374B738" w14:textId="77777777" w:rsidTr="003D49F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CF3F8C4" w14:textId="77777777" w:rsidR="003D49FF" w:rsidRDefault="003D49FF">
            <w:pPr>
              <w:rPr>
                <w:b/>
                <w:bCs/>
                <w:sz w:val="20"/>
                <w:szCs w:val="20"/>
              </w:rPr>
            </w:pPr>
            <w:r>
              <w:rPr>
                <w:b/>
                <w:bCs/>
                <w:sz w:val="20"/>
                <w:szCs w:val="20"/>
              </w:rPr>
              <w:t>Freezing Tokens/Account (if applicable)</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9B6B6A" w14:textId="55DA2A51" w:rsidR="003D49FF" w:rsidRDefault="003D49FF">
            <w:pPr>
              <w:jc w:val="center"/>
              <w:rPr>
                <w:sz w:val="20"/>
                <w:szCs w:val="20"/>
              </w:rPr>
            </w:pPr>
            <w:r>
              <w:rPr>
                <w:sz w:val="20"/>
                <w:szCs w:val="20"/>
              </w:rPr>
              <w:t>See Consulting Fees</w:t>
            </w:r>
          </w:p>
        </w:tc>
      </w:tr>
      <w:tr w:rsidR="003D49FF" w14:paraId="32171783" w14:textId="77777777" w:rsidTr="003D49F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A5C6E5" w14:textId="77777777" w:rsidR="003D49FF" w:rsidRDefault="003D49FF">
            <w:pPr>
              <w:rPr>
                <w:b/>
                <w:bCs/>
                <w:sz w:val="20"/>
                <w:szCs w:val="20"/>
              </w:rPr>
            </w:pPr>
            <w:r>
              <w:rPr>
                <w:b/>
                <w:bCs/>
                <w:sz w:val="20"/>
                <w:szCs w:val="20"/>
              </w:rPr>
              <w:t>Account Recovery (token freezing and re-issuance)</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CC1A3A" w14:textId="5AA67F15" w:rsidR="003D49FF" w:rsidRDefault="003D49FF">
            <w:pPr>
              <w:jc w:val="center"/>
              <w:rPr>
                <w:sz w:val="20"/>
                <w:szCs w:val="20"/>
              </w:rPr>
            </w:pPr>
            <w:r>
              <w:rPr>
                <w:sz w:val="20"/>
                <w:szCs w:val="20"/>
              </w:rPr>
              <w:t>See Consulting Fees</w:t>
            </w:r>
          </w:p>
        </w:tc>
      </w:tr>
    </w:tbl>
    <w:p w14:paraId="0AF1C6E3" w14:textId="7867BA18" w:rsidR="003D49FF" w:rsidRDefault="003D49FF" w:rsidP="00BB4337">
      <w:pPr>
        <w:pBdr>
          <w:top w:val="nil"/>
          <w:left w:val="nil"/>
          <w:bottom w:val="nil"/>
          <w:right w:val="nil"/>
          <w:between w:val="nil"/>
        </w:pBdr>
        <w:rPr>
          <w:b/>
          <w:bCs/>
          <w:sz w:val="20"/>
          <w:szCs w:val="20"/>
        </w:rPr>
      </w:pPr>
    </w:p>
    <w:p w14:paraId="13AE4D31" w14:textId="77777777" w:rsidR="0087653C" w:rsidRDefault="00D80830" w:rsidP="00BB4337">
      <w:pPr>
        <w:keepNext/>
        <w:jc w:val="center"/>
        <w:rPr>
          <w:b/>
          <w:bCs/>
          <w:sz w:val="20"/>
          <w:szCs w:val="20"/>
          <w:u w:val="single"/>
        </w:rPr>
      </w:pPr>
      <w:r>
        <w:rPr>
          <w:b/>
          <w:bCs/>
          <w:sz w:val="20"/>
          <w:szCs w:val="20"/>
          <w:u w:val="single"/>
        </w:rPr>
        <w:t xml:space="preserve">Consulting Fees </w:t>
      </w:r>
    </w:p>
    <w:p w14:paraId="021C394E" w14:textId="25778954" w:rsidR="0087653C" w:rsidRDefault="00D80830" w:rsidP="00021F43">
      <w:pPr>
        <w:keepNext/>
        <w:spacing w:after="240"/>
        <w:jc w:val="center"/>
        <w:rPr>
          <w:sz w:val="20"/>
          <w:szCs w:val="20"/>
        </w:rPr>
      </w:pPr>
      <w:r>
        <w:rPr>
          <w:b/>
          <w:bCs/>
          <w:sz w:val="20"/>
          <w:szCs w:val="20"/>
          <w:u w:val="single"/>
        </w:rPr>
        <w:t xml:space="preserve">for Services not included in above. </w:t>
      </w:r>
    </w:p>
    <w:tbl>
      <w:tblPr>
        <w:tblW w:w="0" w:type="dxa"/>
        <w:tblCellMar>
          <w:left w:w="0" w:type="dxa"/>
          <w:right w:w="0" w:type="dxa"/>
        </w:tblCellMar>
        <w:tblLook w:val="04A0" w:firstRow="1" w:lastRow="0" w:firstColumn="1" w:lastColumn="0" w:noHBand="0" w:noVBand="1"/>
      </w:tblPr>
      <w:tblGrid>
        <w:gridCol w:w="6272"/>
        <w:gridCol w:w="4512"/>
      </w:tblGrid>
      <w:tr w:rsidR="003D49FF" w14:paraId="0FE534C3" w14:textId="77777777" w:rsidTr="003D49FF">
        <w:trPr>
          <w:trHeight w:val="315"/>
        </w:trPr>
        <w:tc>
          <w:tcPr>
            <w:tcW w:w="0" w:type="auto"/>
            <w:gridSpan w:val="2"/>
            <w:tcBorders>
              <w:top w:val="single" w:sz="6" w:space="0" w:color="CCCCCC"/>
              <w:left w:val="single" w:sz="6" w:space="0" w:color="CCCCCC"/>
              <w:bottom w:val="single" w:sz="6" w:space="0" w:color="000000"/>
              <w:right w:val="single" w:sz="6" w:space="0" w:color="CCCCCC"/>
            </w:tcBorders>
            <w:shd w:val="clear" w:color="auto" w:fill="CFE2F3"/>
            <w:tcMar>
              <w:top w:w="30" w:type="dxa"/>
              <w:left w:w="45" w:type="dxa"/>
              <w:bottom w:w="30" w:type="dxa"/>
              <w:right w:w="45" w:type="dxa"/>
            </w:tcMar>
            <w:vAlign w:val="bottom"/>
            <w:hideMark/>
          </w:tcPr>
          <w:p w14:paraId="58B0C0E7" w14:textId="77777777" w:rsidR="003D49FF" w:rsidRPr="003D49FF" w:rsidRDefault="003D49FF">
            <w:pPr>
              <w:rPr>
                <w:rFonts w:asciiTheme="majorHAnsi" w:hAnsiTheme="majorHAnsi" w:cstheme="majorHAnsi"/>
                <w:b/>
                <w:bCs/>
                <w:i/>
                <w:iCs/>
                <w:sz w:val="20"/>
                <w:szCs w:val="20"/>
              </w:rPr>
            </w:pPr>
            <w:r w:rsidRPr="003D49FF">
              <w:rPr>
                <w:rFonts w:asciiTheme="majorHAnsi" w:hAnsiTheme="majorHAnsi" w:cstheme="majorHAnsi"/>
                <w:b/>
                <w:bCs/>
                <w:i/>
                <w:iCs/>
                <w:sz w:val="20"/>
                <w:szCs w:val="20"/>
              </w:rPr>
              <w:t xml:space="preserve">Consulting Support: </w:t>
            </w:r>
            <w:r w:rsidRPr="00021F43">
              <w:rPr>
                <w:rFonts w:asciiTheme="majorHAnsi" w:hAnsiTheme="majorHAnsi" w:cstheme="majorHAnsi"/>
                <w:bCs/>
                <w:i/>
                <w:iCs/>
                <w:sz w:val="20"/>
                <w:szCs w:val="20"/>
              </w:rPr>
              <w:t>hourly fees for consulting services for any support or other software services not included in the above deliverables</w:t>
            </w:r>
          </w:p>
        </w:tc>
      </w:tr>
      <w:tr w:rsidR="003D49FF" w14:paraId="42305A47" w14:textId="77777777" w:rsidTr="003D49F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725E452" w14:textId="77777777" w:rsidR="003D49FF" w:rsidRPr="003D49FF" w:rsidRDefault="003D49FF">
            <w:pPr>
              <w:rPr>
                <w:rFonts w:asciiTheme="majorHAnsi" w:hAnsiTheme="majorHAnsi" w:cstheme="majorHAnsi"/>
                <w:b/>
                <w:bCs/>
                <w:sz w:val="20"/>
                <w:szCs w:val="20"/>
              </w:rPr>
            </w:pPr>
            <w:r w:rsidRPr="003D49FF">
              <w:rPr>
                <w:rFonts w:asciiTheme="majorHAnsi" w:hAnsiTheme="majorHAnsi" w:cstheme="majorHAnsi"/>
                <w:b/>
                <w:bCs/>
                <w:sz w:val="20"/>
                <w:szCs w:val="20"/>
              </w:rPr>
              <w:t>Consulting Roles: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B50292" w14:textId="77777777" w:rsidR="003D49FF" w:rsidRPr="003D49FF" w:rsidRDefault="003D49FF">
            <w:pPr>
              <w:rPr>
                <w:rFonts w:asciiTheme="majorHAnsi" w:hAnsiTheme="majorHAnsi" w:cstheme="majorHAnsi"/>
                <w:b/>
                <w:bCs/>
                <w:sz w:val="20"/>
                <w:szCs w:val="20"/>
              </w:rPr>
            </w:pPr>
            <w:r w:rsidRPr="003D49FF">
              <w:rPr>
                <w:rFonts w:asciiTheme="majorHAnsi" w:hAnsiTheme="majorHAnsi" w:cstheme="majorHAnsi"/>
                <w:b/>
                <w:bCs/>
                <w:sz w:val="20"/>
                <w:szCs w:val="20"/>
              </w:rPr>
              <w:t>Rate Per Hour (USD)</w:t>
            </w:r>
          </w:p>
        </w:tc>
      </w:tr>
      <w:tr w:rsidR="003D49FF" w14:paraId="4B0F1403" w14:textId="77777777" w:rsidTr="003D49F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4043B52" w14:textId="77777777" w:rsidR="003D49FF" w:rsidRPr="003D49FF" w:rsidRDefault="003D49FF">
            <w:pPr>
              <w:rPr>
                <w:rFonts w:asciiTheme="majorHAnsi" w:hAnsiTheme="majorHAnsi" w:cstheme="majorHAnsi"/>
                <w:b/>
                <w:bCs/>
                <w:sz w:val="20"/>
                <w:szCs w:val="20"/>
              </w:rPr>
            </w:pPr>
            <w:r w:rsidRPr="003D49FF">
              <w:rPr>
                <w:rFonts w:asciiTheme="majorHAnsi" w:hAnsiTheme="majorHAnsi" w:cstheme="majorHAnsi"/>
                <w:b/>
                <w:bCs/>
                <w:sz w:val="20"/>
                <w:szCs w:val="20"/>
              </w:rPr>
              <w:t>Project Manager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649759" w14:textId="77777777" w:rsidR="003D49FF" w:rsidRPr="003D49FF" w:rsidRDefault="003D49FF">
            <w:pPr>
              <w:jc w:val="center"/>
              <w:rPr>
                <w:rFonts w:asciiTheme="majorHAnsi" w:hAnsiTheme="majorHAnsi" w:cstheme="majorHAnsi"/>
                <w:sz w:val="20"/>
                <w:szCs w:val="20"/>
              </w:rPr>
            </w:pPr>
            <w:r w:rsidRPr="003D49FF">
              <w:rPr>
                <w:rFonts w:asciiTheme="majorHAnsi" w:hAnsiTheme="majorHAnsi" w:cstheme="majorHAnsi"/>
                <w:sz w:val="20"/>
                <w:szCs w:val="20"/>
              </w:rPr>
              <w:t>$250</w:t>
            </w:r>
          </w:p>
        </w:tc>
      </w:tr>
      <w:tr w:rsidR="003D49FF" w14:paraId="58A3CB63" w14:textId="77777777" w:rsidTr="003D49F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7F9966" w14:textId="77777777" w:rsidR="003D49FF" w:rsidRPr="003D49FF" w:rsidRDefault="003D49FF">
            <w:pPr>
              <w:rPr>
                <w:rFonts w:asciiTheme="majorHAnsi" w:hAnsiTheme="majorHAnsi" w:cstheme="majorHAnsi"/>
                <w:b/>
                <w:bCs/>
                <w:sz w:val="20"/>
                <w:szCs w:val="20"/>
              </w:rPr>
            </w:pPr>
            <w:r w:rsidRPr="003D49FF">
              <w:rPr>
                <w:rFonts w:asciiTheme="majorHAnsi" w:hAnsiTheme="majorHAnsi" w:cstheme="majorHAnsi"/>
                <w:b/>
                <w:bCs/>
                <w:sz w:val="20"/>
                <w:szCs w:val="20"/>
              </w:rPr>
              <w:t>Product Manager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2C9D84" w14:textId="77777777" w:rsidR="003D49FF" w:rsidRPr="003D49FF" w:rsidRDefault="003D49FF">
            <w:pPr>
              <w:jc w:val="center"/>
              <w:rPr>
                <w:rFonts w:asciiTheme="majorHAnsi" w:hAnsiTheme="majorHAnsi" w:cstheme="majorHAnsi"/>
                <w:sz w:val="20"/>
                <w:szCs w:val="20"/>
              </w:rPr>
            </w:pPr>
            <w:r w:rsidRPr="003D49FF">
              <w:rPr>
                <w:rFonts w:asciiTheme="majorHAnsi" w:hAnsiTheme="majorHAnsi" w:cstheme="majorHAnsi"/>
                <w:sz w:val="20"/>
                <w:szCs w:val="20"/>
              </w:rPr>
              <w:t>$250</w:t>
            </w:r>
          </w:p>
        </w:tc>
      </w:tr>
      <w:tr w:rsidR="003D49FF" w14:paraId="52CB71C4" w14:textId="77777777" w:rsidTr="003D49F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BE672A" w14:textId="77777777" w:rsidR="003D49FF" w:rsidRPr="003D49FF" w:rsidRDefault="003D49FF">
            <w:pPr>
              <w:rPr>
                <w:rFonts w:asciiTheme="majorHAnsi" w:hAnsiTheme="majorHAnsi" w:cstheme="majorHAnsi"/>
                <w:b/>
                <w:bCs/>
                <w:sz w:val="20"/>
                <w:szCs w:val="20"/>
              </w:rPr>
            </w:pPr>
            <w:r w:rsidRPr="003D49FF">
              <w:rPr>
                <w:rFonts w:asciiTheme="majorHAnsi" w:hAnsiTheme="majorHAnsi" w:cstheme="majorHAnsi"/>
                <w:b/>
                <w:bCs/>
                <w:sz w:val="20"/>
                <w:szCs w:val="20"/>
              </w:rPr>
              <w:t>Software Engineers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8873B4" w14:textId="77777777" w:rsidR="003D49FF" w:rsidRPr="003D49FF" w:rsidRDefault="003D49FF">
            <w:pPr>
              <w:jc w:val="center"/>
              <w:rPr>
                <w:rFonts w:asciiTheme="majorHAnsi" w:hAnsiTheme="majorHAnsi" w:cstheme="majorHAnsi"/>
                <w:sz w:val="20"/>
                <w:szCs w:val="20"/>
              </w:rPr>
            </w:pPr>
            <w:r w:rsidRPr="003D49FF">
              <w:rPr>
                <w:rFonts w:asciiTheme="majorHAnsi" w:hAnsiTheme="majorHAnsi" w:cstheme="majorHAnsi"/>
                <w:sz w:val="20"/>
                <w:szCs w:val="20"/>
              </w:rPr>
              <w:t>$400</w:t>
            </w:r>
          </w:p>
        </w:tc>
      </w:tr>
      <w:tr w:rsidR="003D49FF" w14:paraId="724D2942" w14:textId="77777777" w:rsidTr="003D49F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D860F1" w14:textId="77777777" w:rsidR="003D49FF" w:rsidRPr="003D49FF" w:rsidRDefault="003D49FF">
            <w:pPr>
              <w:rPr>
                <w:rFonts w:asciiTheme="majorHAnsi" w:hAnsiTheme="majorHAnsi" w:cstheme="majorHAnsi"/>
                <w:b/>
                <w:bCs/>
                <w:sz w:val="20"/>
                <w:szCs w:val="20"/>
              </w:rPr>
            </w:pPr>
            <w:r w:rsidRPr="003D49FF">
              <w:rPr>
                <w:rFonts w:asciiTheme="majorHAnsi" w:hAnsiTheme="majorHAnsi" w:cstheme="majorHAnsi"/>
                <w:b/>
                <w:bCs/>
                <w:sz w:val="20"/>
                <w:szCs w:val="20"/>
              </w:rPr>
              <w:t>Other operational staff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0BD73D" w14:textId="77777777" w:rsidR="003D49FF" w:rsidRPr="003D49FF" w:rsidRDefault="003D49FF">
            <w:pPr>
              <w:jc w:val="center"/>
              <w:rPr>
                <w:rFonts w:asciiTheme="majorHAnsi" w:hAnsiTheme="majorHAnsi" w:cstheme="majorHAnsi"/>
                <w:sz w:val="20"/>
                <w:szCs w:val="20"/>
              </w:rPr>
            </w:pPr>
            <w:r w:rsidRPr="003D49FF">
              <w:rPr>
                <w:rFonts w:asciiTheme="majorHAnsi" w:hAnsiTheme="majorHAnsi" w:cstheme="majorHAnsi"/>
                <w:sz w:val="20"/>
                <w:szCs w:val="20"/>
              </w:rPr>
              <w:t>$150</w:t>
            </w:r>
          </w:p>
        </w:tc>
      </w:tr>
      <w:tr w:rsidR="003D49FF" w14:paraId="33E99479" w14:textId="77777777" w:rsidTr="003D49F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34AA9C" w14:textId="77777777" w:rsidR="003D49FF" w:rsidRPr="003D49FF" w:rsidRDefault="003D49FF">
            <w:pPr>
              <w:rPr>
                <w:rFonts w:asciiTheme="majorHAnsi" w:hAnsiTheme="majorHAnsi" w:cstheme="majorHAnsi"/>
                <w:b/>
                <w:bCs/>
                <w:sz w:val="20"/>
                <w:szCs w:val="20"/>
              </w:rPr>
            </w:pPr>
            <w:r w:rsidRPr="003D49FF">
              <w:rPr>
                <w:rFonts w:asciiTheme="majorHAnsi" w:hAnsiTheme="majorHAnsi" w:cstheme="majorHAnsi"/>
                <w:b/>
                <w:bCs/>
                <w:sz w:val="20"/>
                <w:szCs w:val="20"/>
              </w:rPr>
              <w:t>Executives (e.g. CTO or CEO)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81F03A" w14:textId="77777777" w:rsidR="003D49FF" w:rsidRPr="003D49FF" w:rsidRDefault="003D49FF">
            <w:pPr>
              <w:jc w:val="center"/>
              <w:rPr>
                <w:rFonts w:asciiTheme="majorHAnsi" w:hAnsiTheme="majorHAnsi" w:cstheme="majorHAnsi"/>
                <w:sz w:val="20"/>
                <w:szCs w:val="20"/>
              </w:rPr>
            </w:pPr>
            <w:r w:rsidRPr="003D49FF">
              <w:rPr>
                <w:rFonts w:asciiTheme="majorHAnsi" w:hAnsiTheme="majorHAnsi" w:cstheme="majorHAnsi"/>
                <w:sz w:val="20"/>
                <w:szCs w:val="20"/>
              </w:rPr>
              <w:t>$1,000</w:t>
            </w:r>
          </w:p>
        </w:tc>
      </w:tr>
    </w:tbl>
    <w:p w14:paraId="313601ED" w14:textId="77777777" w:rsidR="003D49FF" w:rsidRDefault="003D49FF" w:rsidP="00BB4337">
      <w:pPr>
        <w:rPr>
          <w:sz w:val="20"/>
          <w:szCs w:val="20"/>
        </w:rPr>
      </w:pPr>
    </w:p>
    <w:p w14:paraId="62E37476" w14:textId="77777777" w:rsidR="0087653C" w:rsidRDefault="0087653C" w:rsidP="00D80830">
      <w:pPr>
        <w:pStyle w:val="Body"/>
        <w:rPr>
          <w:b/>
          <w:bCs/>
        </w:rPr>
      </w:pPr>
    </w:p>
    <w:p w14:paraId="4AF7BD0A" w14:textId="77777777" w:rsidR="0087653C" w:rsidRPr="00BB4337" w:rsidRDefault="00D80830" w:rsidP="00BB4337">
      <w:pPr>
        <w:rPr>
          <w:b/>
          <w:sz w:val="20"/>
        </w:rPr>
      </w:pPr>
      <w:r w:rsidRPr="00BB4337">
        <w:rPr>
          <w:b/>
          <w:sz w:val="20"/>
        </w:rPr>
        <w:br w:type="page"/>
      </w:r>
    </w:p>
    <w:p w14:paraId="1D1C113C" w14:textId="77777777" w:rsidR="0087653C" w:rsidRDefault="0087653C" w:rsidP="00BB4337">
      <w:pPr>
        <w:pBdr>
          <w:top w:val="nil"/>
          <w:left w:val="nil"/>
          <w:bottom w:val="nil"/>
          <w:right w:val="nil"/>
          <w:between w:val="nil"/>
        </w:pBdr>
        <w:rPr>
          <w:b/>
          <w:bCs/>
          <w:sz w:val="20"/>
          <w:szCs w:val="20"/>
        </w:rPr>
      </w:pPr>
    </w:p>
    <w:p w14:paraId="58CDF427" w14:textId="77777777" w:rsidR="0087653C" w:rsidRDefault="00D80830" w:rsidP="00BB4337">
      <w:pPr>
        <w:spacing w:line="360" w:lineRule="auto"/>
        <w:jc w:val="center"/>
        <w:rPr>
          <w:b/>
          <w:bCs/>
          <w:sz w:val="20"/>
          <w:szCs w:val="20"/>
          <w:u w:val="single"/>
        </w:rPr>
      </w:pPr>
      <w:r w:rsidRPr="00BB4337">
        <w:rPr>
          <w:b/>
          <w:sz w:val="20"/>
          <w:u w:val="single"/>
        </w:rPr>
        <w:t>EXHIBIT C</w:t>
      </w:r>
    </w:p>
    <w:p w14:paraId="701C4F56" w14:textId="77777777" w:rsidR="0087653C" w:rsidRDefault="00D80830" w:rsidP="00BB4337">
      <w:pPr>
        <w:spacing w:line="360" w:lineRule="auto"/>
        <w:jc w:val="center"/>
        <w:rPr>
          <w:b/>
          <w:bCs/>
          <w:sz w:val="20"/>
          <w:szCs w:val="20"/>
          <w:u w:val="single"/>
        </w:rPr>
      </w:pPr>
      <w:r>
        <w:rPr>
          <w:b/>
          <w:bCs/>
          <w:sz w:val="20"/>
          <w:szCs w:val="20"/>
          <w:u w:val="single"/>
        </w:rPr>
        <w:t>Description of Processing of Customer Personal Data</w:t>
      </w:r>
    </w:p>
    <w:p w14:paraId="091C87E9" w14:textId="77777777" w:rsidR="0087653C" w:rsidRDefault="00D80830">
      <w:pPr>
        <w:pStyle w:val="Heading3"/>
        <w:tabs>
          <w:tab w:val="left" w:pos="720"/>
        </w:tabs>
        <w:rPr>
          <w:b w:val="0"/>
          <w:bCs/>
          <w:sz w:val="20"/>
          <w:szCs w:val="20"/>
        </w:rPr>
      </w:pPr>
      <w:r>
        <w:rPr>
          <w:b w:val="0"/>
          <w:bCs/>
          <w:sz w:val="20"/>
          <w:szCs w:val="20"/>
        </w:rPr>
        <w:t xml:space="preserve">This Exhibit C includes certain details of the Processing of Customer Personal Data as required by Article 28(3) GDPR, and the Controller to Processor SCC, as applicable. </w:t>
      </w:r>
    </w:p>
    <w:p w14:paraId="2696BE40" w14:textId="77777777" w:rsidR="0087653C" w:rsidRDefault="00D80830">
      <w:pPr>
        <w:pStyle w:val="Heading3"/>
        <w:rPr>
          <w:b w:val="0"/>
          <w:bCs/>
          <w:sz w:val="20"/>
          <w:szCs w:val="20"/>
        </w:rPr>
      </w:pPr>
      <w:r>
        <w:rPr>
          <w:b w:val="0"/>
          <w:bCs/>
          <w:sz w:val="20"/>
          <w:szCs w:val="20"/>
        </w:rPr>
        <w:t>Subject matter, duration, nature, and purpose of the Processing of the Personal Data</w:t>
      </w:r>
    </w:p>
    <w:p w14:paraId="000D7778" w14:textId="77777777" w:rsidR="0087653C" w:rsidRDefault="00D80830" w:rsidP="00BB4337">
      <w:pPr>
        <w:rPr>
          <w:sz w:val="20"/>
          <w:szCs w:val="20"/>
        </w:rPr>
      </w:pPr>
      <w:r>
        <w:rPr>
          <w:sz w:val="20"/>
          <w:szCs w:val="20"/>
        </w:rPr>
        <w:t xml:space="preserve">The subject matter and duration of the Processing of the Customer Personal Data are set out </w:t>
      </w:r>
      <w:r w:rsidRPr="00BB4337">
        <w:rPr>
          <w:sz w:val="20"/>
          <w:lang w:val="en-GB"/>
        </w:rPr>
        <w:t xml:space="preserve">in </w:t>
      </w:r>
      <w:r>
        <w:rPr>
          <w:sz w:val="20"/>
          <w:szCs w:val="20"/>
        </w:rPr>
        <w:t>the Agreement and below:</w:t>
      </w:r>
    </w:p>
    <w:p w14:paraId="1FACDE62" w14:textId="77777777" w:rsidR="0087653C" w:rsidRDefault="0087653C" w:rsidP="00BB4337">
      <w:pPr>
        <w:rPr>
          <w:sz w:val="20"/>
          <w:szCs w:val="20"/>
        </w:rPr>
      </w:pPr>
    </w:p>
    <w:tbl>
      <w:tblPr>
        <w:tblW w:w="1115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79"/>
        <w:gridCol w:w="3387"/>
        <w:gridCol w:w="5882"/>
        <w:gridCol w:w="107"/>
      </w:tblGrid>
      <w:tr w:rsidR="00BB4337" w14:paraId="65F8AFEE" w14:textId="77777777">
        <w:trPr>
          <w:trHeight w:val="232"/>
        </w:trPr>
        <w:tc>
          <w:tcPr>
            <w:tcW w:w="17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45DC1A63" w14:textId="77777777" w:rsidR="0087653C" w:rsidRPr="00BB4337" w:rsidRDefault="00D80830" w:rsidP="00BB4337">
            <w:pPr>
              <w:rPr>
                <w:b/>
                <w:sz w:val="20"/>
              </w:rPr>
            </w:pPr>
            <w:r>
              <w:rPr>
                <w:b/>
                <w:bCs/>
                <w:sz w:val="20"/>
                <w:szCs w:val="20"/>
              </w:rPr>
              <w:t>Service Name</w:t>
            </w:r>
          </w:p>
        </w:tc>
        <w:tc>
          <w:tcPr>
            <w:tcW w:w="3420" w:type="dxa"/>
            <w:tcBorders>
              <w:top w:val="single" w:sz="4" w:space="0" w:color="000000"/>
              <w:left w:val="single" w:sz="4" w:space="0" w:color="000000"/>
              <w:bottom w:val="single" w:sz="4" w:space="0" w:color="000000"/>
              <w:right w:val="single" w:sz="8" w:space="0" w:color="000000"/>
            </w:tcBorders>
            <w:shd w:val="clear" w:color="auto" w:fill="D9D9D9"/>
            <w:tcMar>
              <w:top w:w="80" w:type="dxa"/>
              <w:left w:w="80" w:type="dxa"/>
              <w:bottom w:w="80" w:type="dxa"/>
              <w:right w:w="80" w:type="dxa"/>
            </w:tcMar>
            <w:vAlign w:val="center"/>
          </w:tcPr>
          <w:p w14:paraId="27ED25B4" w14:textId="77777777" w:rsidR="0087653C" w:rsidRPr="00BB4337" w:rsidRDefault="00D80830" w:rsidP="00BB4337">
            <w:pPr>
              <w:rPr>
                <w:b/>
                <w:sz w:val="20"/>
              </w:rPr>
            </w:pPr>
            <w:r>
              <w:rPr>
                <w:b/>
                <w:bCs/>
                <w:sz w:val="20"/>
                <w:szCs w:val="20"/>
              </w:rPr>
              <w:t>Description of Service</w:t>
            </w:r>
          </w:p>
        </w:tc>
        <w:tc>
          <w:tcPr>
            <w:tcW w:w="5940" w:type="dxa"/>
            <w:gridSpan w:val="2"/>
            <w:tcBorders>
              <w:top w:val="single" w:sz="8" w:space="0" w:color="000000"/>
              <w:left w:val="single" w:sz="8" w:space="0" w:color="000000"/>
              <w:bottom w:val="single" w:sz="8" w:space="0" w:color="000000"/>
              <w:right w:val="single" w:sz="8" w:space="0" w:color="000000"/>
            </w:tcBorders>
            <w:shd w:val="clear" w:color="auto" w:fill="D9D9D9"/>
            <w:tcMar>
              <w:top w:w="80" w:type="dxa"/>
              <w:left w:w="80" w:type="dxa"/>
              <w:bottom w:w="80" w:type="dxa"/>
              <w:right w:w="80" w:type="dxa"/>
            </w:tcMar>
          </w:tcPr>
          <w:p w14:paraId="4FCC26C8" w14:textId="77777777" w:rsidR="0087653C" w:rsidRPr="00BB4337" w:rsidRDefault="00D80830" w:rsidP="00BB4337">
            <w:pPr>
              <w:widowControl w:val="0"/>
              <w:rPr>
                <w:b/>
                <w:sz w:val="20"/>
              </w:rPr>
            </w:pPr>
            <w:r>
              <w:rPr>
                <w:b/>
                <w:bCs/>
                <w:sz w:val="20"/>
                <w:szCs w:val="20"/>
              </w:rPr>
              <w:t>Personal Data Processing</w:t>
            </w:r>
          </w:p>
        </w:tc>
      </w:tr>
      <w:tr w:rsidR="00BB4337" w14:paraId="203D2E60" w14:textId="77777777" w:rsidTr="00BB4337">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auto"/>
          <w:tblLook w:val="0600" w:firstRow="0" w:lastRow="0" w:firstColumn="0" w:lastColumn="0" w:noHBand="1" w:noVBand="1"/>
        </w:tblPrEx>
        <w:trPr>
          <w:gridAfter w:val="1"/>
          <w:wAfter w:w="108" w:type="dxa"/>
        </w:trPr>
        <w:tc>
          <w:tcPr>
            <w:tcW w:w="1795" w:type="dxa"/>
            <w:tcBorders>
              <w:top w:val="single" w:sz="4" w:space="0" w:color="000000"/>
              <w:left w:val="single" w:sz="4" w:space="0" w:color="000000"/>
              <w:bottom w:val="single" w:sz="4" w:space="0" w:color="000000"/>
              <w:right w:val="single" w:sz="4" w:space="0" w:color="000000"/>
            </w:tcBorders>
          </w:tcPr>
          <w:p w14:paraId="10821F2C" w14:textId="77777777" w:rsidR="0087653C" w:rsidRPr="00BB4337" w:rsidRDefault="00D80830" w:rsidP="00BB4337">
            <w:pPr>
              <w:rPr>
                <w:sz w:val="20"/>
              </w:rPr>
            </w:pPr>
            <w:r>
              <w:rPr>
                <w:sz w:val="20"/>
                <w:szCs w:val="20"/>
              </w:rPr>
              <w:t>Identity Record Check</w:t>
            </w:r>
          </w:p>
        </w:tc>
        <w:tc>
          <w:tcPr>
            <w:tcW w:w="3420" w:type="dxa"/>
            <w:tcBorders>
              <w:top w:val="nil"/>
              <w:left w:val="nil"/>
              <w:bottom w:val="single" w:sz="4" w:space="0" w:color="000000"/>
              <w:right w:val="single" w:sz="4" w:space="0" w:color="000000"/>
            </w:tcBorders>
          </w:tcPr>
          <w:p w14:paraId="6AF28910" w14:textId="77777777" w:rsidR="0087653C" w:rsidRPr="00BB4337" w:rsidRDefault="00D80830" w:rsidP="00BB4337">
            <w:pPr>
              <w:rPr>
                <w:sz w:val="20"/>
              </w:rPr>
            </w:pPr>
            <w:r>
              <w:rPr>
                <w:sz w:val="20"/>
                <w:szCs w:val="20"/>
              </w:rPr>
              <w:t>Identity validation check, which searches for records that link the full name with the given address, date of birth, or other data provided by the User in the US or other countries.</w:t>
            </w:r>
          </w:p>
        </w:tc>
        <w:tc>
          <w:tcPr>
            <w:tcW w:w="5940" w:type="dxa"/>
            <w:tcMar>
              <w:top w:w="100" w:type="dxa"/>
              <w:left w:w="100" w:type="dxa"/>
              <w:bottom w:w="100" w:type="dxa"/>
              <w:right w:w="100" w:type="dxa"/>
            </w:tcMar>
          </w:tcPr>
          <w:p w14:paraId="75811FD9" w14:textId="77777777" w:rsidR="0087653C" w:rsidRDefault="00D80830" w:rsidP="00BB4337">
            <w:pPr>
              <w:widowControl w:val="0"/>
              <w:rPr>
                <w:sz w:val="20"/>
                <w:szCs w:val="20"/>
                <w:u w:val="single"/>
              </w:rPr>
            </w:pPr>
            <w:r>
              <w:rPr>
                <w:sz w:val="20"/>
                <w:szCs w:val="20"/>
                <w:u w:val="single"/>
              </w:rPr>
              <w:t>Categories of Personal Data:</w:t>
            </w:r>
          </w:p>
          <w:p w14:paraId="75AFBD8B" w14:textId="77777777" w:rsidR="0087653C" w:rsidRDefault="00D80830" w:rsidP="00BB4337">
            <w:pPr>
              <w:widowControl w:val="0"/>
              <w:numPr>
                <w:ilvl w:val="0"/>
                <w:numId w:val="78"/>
              </w:numPr>
              <w:contextualSpacing/>
              <w:rPr>
                <w:sz w:val="20"/>
                <w:szCs w:val="20"/>
              </w:rPr>
            </w:pPr>
            <w:r>
              <w:rPr>
                <w:sz w:val="20"/>
                <w:szCs w:val="20"/>
              </w:rPr>
              <w:t>Full name</w:t>
            </w:r>
          </w:p>
          <w:p w14:paraId="7207651F" w14:textId="77777777" w:rsidR="0087653C" w:rsidRDefault="00D80830" w:rsidP="00BB4337">
            <w:pPr>
              <w:widowControl w:val="0"/>
              <w:numPr>
                <w:ilvl w:val="0"/>
                <w:numId w:val="78"/>
              </w:numPr>
              <w:contextualSpacing/>
              <w:rPr>
                <w:sz w:val="20"/>
                <w:szCs w:val="20"/>
              </w:rPr>
            </w:pPr>
            <w:r>
              <w:rPr>
                <w:sz w:val="20"/>
                <w:szCs w:val="20"/>
              </w:rPr>
              <w:t>Address and post code</w:t>
            </w:r>
          </w:p>
          <w:p w14:paraId="20BF3832" w14:textId="77777777" w:rsidR="0087653C" w:rsidRDefault="00D80830" w:rsidP="00BB4337">
            <w:pPr>
              <w:widowControl w:val="0"/>
              <w:numPr>
                <w:ilvl w:val="0"/>
                <w:numId w:val="78"/>
              </w:numPr>
              <w:contextualSpacing/>
              <w:rPr>
                <w:sz w:val="20"/>
                <w:szCs w:val="20"/>
              </w:rPr>
            </w:pPr>
            <w:r>
              <w:rPr>
                <w:sz w:val="20"/>
                <w:szCs w:val="20"/>
              </w:rPr>
              <w:t>Date of birth</w:t>
            </w:r>
          </w:p>
          <w:p w14:paraId="62DB9939" w14:textId="77777777" w:rsidR="0087653C" w:rsidRDefault="00D80830" w:rsidP="00BB4337">
            <w:pPr>
              <w:widowControl w:val="0"/>
              <w:numPr>
                <w:ilvl w:val="0"/>
                <w:numId w:val="78"/>
              </w:numPr>
              <w:contextualSpacing/>
              <w:rPr>
                <w:sz w:val="20"/>
                <w:szCs w:val="20"/>
              </w:rPr>
            </w:pPr>
            <w:r>
              <w:rPr>
                <w:sz w:val="20"/>
                <w:szCs w:val="20"/>
              </w:rPr>
              <w:t>SSN, tax identification number, or other government issued identification number</w:t>
            </w:r>
          </w:p>
          <w:p w14:paraId="1D920F5A" w14:textId="77777777" w:rsidR="0087653C" w:rsidRDefault="00D80830" w:rsidP="00BB4337">
            <w:pPr>
              <w:widowControl w:val="0"/>
              <w:numPr>
                <w:ilvl w:val="0"/>
                <w:numId w:val="78"/>
              </w:numPr>
              <w:contextualSpacing/>
              <w:rPr>
                <w:sz w:val="20"/>
                <w:szCs w:val="20"/>
              </w:rPr>
            </w:pPr>
            <w:r>
              <w:rPr>
                <w:sz w:val="20"/>
                <w:szCs w:val="20"/>
              </w:rPr>
              <w:t>Check status/outcome and related tracking information</w:t>
            </w:r>
          </w:p>
          <w:p w14:paraId="0763BBE7" w14:textId="77777777" w:rsidR="0087653C" w:rsidRDefault="0087653C" w:rsidP="00BB4337">
            <w:pPr>
              <w:widowControl w:val="0"/>
              <w:ind w:left="720"/>
              <w:contextualSpacing/>
              <w:rPr>
                <w:sz w:val="20"/>
                <w:szCs w:val="20"/>
              </w:rPr>
            </w:pPr>
          </w:p>
          <w:p w14:paraId="182C35FB" w14:textId="77777777" w:rsidR="0087653C" w:rsidRDefault="00D80830">
            <w:pPr>
              <w:pStyle w:val="TableParagraph"/>
              <w:spacing w:before="102"/>
              <w:ind w:left="100" w:right="174"/>
              <w:rPr>
                <w:sz w:val="20"/>
                <w:szCs w:val="20"/>
              </w:rPr>
            </w:pPr>
            <w:r>
              <w:rPr>
                <w:sz w:val="20"/>
                <w:szCs w:val="20"/>
                <w:u w:val="single"/>
              </w:rPr>
              <w:t>Special Categories of Personal</w:t>
            </w:r>
            <w:r>
              <w:rPr>
                <w:sz w:val="20"/>
                <w:szCs w:val="20"/>
              </w:rPr>
              <w:t xml:space="preserve"> </w:t>
            </w:r>
            <w:r>
              <w:rPr>
                <w:sz w:val="20"/>
                <w:szCs w:val="20"/>
                <w:u w:val="single"/>
              </w:rPr>
              <w:t>Data:</w:t>
            </w:r>
          </w:p>
          <w:p w14:paraId="731FA656" w14:textId="77777777" w:rsidR="0087653C" w:rsidRDefault="00D80830" w:rsidP="00BB4337">
            <w:pPr>
              <w:pStyle w:val="ListParagraph"/>
              <w:widowControl w:val="0"/>
              <w:numPr>
                <w:ilvl w:val="0"/>
                <w:numId w:val="79"/>
              </w:numPr>
              <w:rPr>
                <w:sz w:val="20"/>
                <w:szCs w:val="20"/>
              </w:rPr>
            </w:pPr>
            <w:r>
              <w:rPr>
                <w:sz w:val="20"/>
                <w:szCs w:val="20"/>
              </w:rPr>
              <w:t>None</w:t>
            </w:r>
          </w:p>
        </w:tc>
      </w:tr>
      <w:tr w:rsidR="00BB4337" w14:paraId="74208A2E" w14:textId="77777777" w:rsidTr="00BB4337">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auto"/>
          <w:tblLook w:val="0600" w:firstRow="0" w:lastRow="0" w:firstColumn="0" w:lastColumn="0" w:noHBand="1" w:noVBand="1"/>
        </w:tblPrEx>
        <w:trPr>
          <w:gridAfter w:val="1"/>
          <w:wAfter w:w="108" w:type="dxa"/>
          <w:trHeight w:val="1941"/>
        </w:trPr>
        <w:tc>
          <w:tcPr>
            <w:tcW w:w="1795" w:type="dxa"/>
            <w:tcBorders>
              <w:top w:val="single" w:sz="4" w:space="0" w:color="000000"/>
              <w:left w:val="single" w:sz="4" w:space="0" w:color="000000"/>
              <w:bottom w:val="single" w:sz="4" w:space="0" w:color="000000"/>
              <w:right w:val="single" w:sz="4" w:space="0" w:color="000000"/>
            </w:tcBorders>
          </w:tcPr>
          <w:p w14:paraId="6628D989" w14:textId="77777777" w:rsidR="0087653C" w:rsidRPr="00BB4337" w:rsidRDefault="00D80830" w:rsidP="00BB4337">
            <w:pPr>
              <w:rPr>
                <w:sz w:val="20"/>
              </w:rPr>
            </w:pPr>
            <w:r>
              <w:rPr>
                <w:sz w:val="20"/>
                <w:szCs w:val="20"/>
              </w:rPr>
              <w:t>Document Image Check</w:t>
            </w:r>
          </w:p>
        </w:tc>
        <w:tc>
          <w:tcPr>
            <w:tcW w:w="3420" w:type="dxa"/>
            <w:tcBorders>
              <w:top w:val="nil"/>
              <w:left w:val="nil"/>
              <w:bottom w:val="single" w:sz="4" w:space="0" w:color="000000"/>
              <w:right w:val="single" w:sz="4" w:space="0" w:color="000000"/>
            </w:tcBorders>
          </w:tcPr>
          <w:p w14:paraId="482E539B" w14:textId="77777777" w:rsidR="0087653C" w:rsidRPr="00BB4337" w:rsidRDefault="00D80830" w:rsidP="00BB4337">
            <w:pPr>
              <w:rPr>
                <w:sz w:val="20"/>
              </w:rPr>
            </w:pPr>
            <w:r>
              <w:rPr>
                <w:sz w:val="20"/>
                <w:szCs w:val="20"/>
              </w:rPr>
              <w:t>Verifies the likelihood the document (e.g. government issued photo ID) provided is genuine and, if applicable, cross-references the information written on the document with the validated identity.</w:t>
            </w:r>
          </w:p>
        </w:tc>
        <w:tc>
          <w:tcPr>
            <w:tcW w:w="5940" w:type="dxa"/>
            <w:tcMar>
              <w:top w:w="100" w:type="dxa"/>
              <w:left w:w="100" w:type="dxa"/>
              <w:bottom w:w="100" w:type="dxa"/>
              <w:right w:w="100" w:type="dxa"/>
            </w:tcMar>
          </w:tcPr>
          <w:p w14:paraId="344A3E4C" w14:textId="77777777" w:rsidR="0087653C" w:rsidRDefault="00D80830" w:rsidP="00BB4337">
            <w:pPr>
              <w:widowControl w:val="0"/>
              <w:rPr>
                <w:sz w:val="20"/>
                <w:szCs w:val="20"/>
                <w:u w:val="single"/>
              </w:rPr>
            </w:pPr>
            <w:r>
              <w:rPr>
                <w:sz w:val="20"/>
                <w:szCs w:val="20"/>
                <w:u w:val="single"/>
              </w:rPr>
              <w:t>Categories of Personal Data:</w:t>
            </w:r>
          </w:p>
          <w:p w14:paraId="1F44AD0C" w14:textId="77777777" w:rsidR="0087653C" w:rsidRDefault="00D80830" w:rsidP="00BB4337">
            <w:pPr>
              <w:widowControl w:val="0"/>
              <w:numPr>
                <w:ilvl w:val="0"/>
                <w:numId w:val="75"/>
              </w:numPr>
              <w:contextualSpacing/>
              <w:rPr>
                <w:sz w:val="20"/>
                <w:szCs w:val="20"/>
              </w:rPr>
            </w:pPr>
            <w:r>
              <w:rPr>
                <w:sz w:val="20"/>
                <w:szCs w:val="20"/>
              </w:rPr>
              <w:t>Identity document and information describing the identity document</w:t>
            </w:r>
          </w:p>
          <w:p w14:paraId="28AF6B1F" w14:textId="77777777" w:rsidR="0087653C" w:rsidRDefault="00D80830" w:rsidP="00BB4337">
            <w:pPr>
              <w:widowControl w:val="0"/>
              <w:numPr>
                <w:ilvl w:val="0"/>
                <w:numId w:val="75"/>
              </w:numPr>
              <w:contextualSpacing/>
              <w:rPr>
                <w:sz w:val="20"/>
                <w:szCs w:val="20"/>
              </w:rPr>
            </w:pPr>
            <w:r>
              <w:rPr>
                <w:sz w:val="20"/>
                <w:szCs w:val="20"/>
              </w:rPr>
              <w:t>Check status/outcome and related tracking information</w:t>
            </w:r>
          </w:p>
          <w:p w14:paraId="6CAD3BDB" w14:textId="77777777" w:rsidR="0087653C" w:rsidRDefault="0087653C" w:rsidP="00BB4337">
            <w:pPr>
              <w:widowControl w:val="0"/>
              <w:ind w:left="720"/>
              <w:contextualSpacing/>
              <w:rPr>
                <w:sz w:val="20"/>
                <w:szCs w:val="20"/>
              </w:rPr>
            </w:pPr>
          </w:p>
          <w:p w14:paraId="4CDE3838" w14:textId="77777777" w:rsidR="0087653C" w:rsidRDefault="00D80830">
            <w:pPr>
              <w:pStyle w:val="TableParagraph"/>
              <w:ind w:left="100" w:right="174"/>
              <w:rPr>
                <w:sz w:val="20"/>
                <w:szCs w:val="20"/>
              </w:rPr>
            </w:pPr>
            <w:r>
              <w:rPr>
                <w:sz w:val="20"/>
                <w:szCs w:val="20"/>
                <w:u w:val="single"/>
              </w:rPr>
              <w:t>Special Categories of Personal</w:t>
            </w:r>
            <w:r>
              <w:rPr>
                <w:sz w:val="20"/>
                <w:szCs w:val="20"/>
              </w:rPr>
              <w:t xml:space="preserve"> </w:t>
            </w:r>
            <w:r>
              <w:rPr>
                <w:sz w:val="20"/>
                <w:szCs w:val="20"/>
                <w:u w:val="single"/>
              </w:rPr>
              <w:t>Data:</w:t>
            </w:r>
          </w:p>
          <w:p w14:paraId="041F9955" w14:textId="77777777" w:rsidR="0087653C" w:rsidRDefault="00D80830" w:rsidP="00BB4337">
            <w:pPr>
              <w:widowControl w:val="0"/>
              <w:numPr>
                <w:ilvl w:val="0"/>
                <w:numId w:val="75"/>
              </w:numPr>
              <w:contextualSpacing/>
              <w:rPr>
                <w:sz w:val="20"/>
                <w:szCs w:val="20"/>
              </w:rPr>
            </w:pPr>
            <w:r>
              <w:rPr>
                <w:sz w:val="20"/>
                <w:szCs w:val="20"/>
              </w:rPr>
              <w:t>Biometric data</w:t>
            </w:r>
          </w:p>
          <w:p w14:paraId="4B4A1550" w14:textId="77777777" w:rsidR="0087653C" w:rsidRDefault="00D80830" w:rsidP="00BB4337">
            <w:pPr>
              <w:widowControl w:val="0"/>
              <w:numPr>
                <w:ilvl w:val="0"/>
                <w:numId w:val="75"/>
              </w:numPr>
              <w:contextualSpacing/>
              <w:rPr>
                <w:sz w:val="20"/>
                <w:szCs w:val="20"/>
              </w:rPr>
            </w:pPr>
            <w:r>
              <w:rPr>
                <w:sz w:val="20"/>
                <w:szCs w:val="20"/>
              </w:rPr>
              <w:t>Race/Ethnicity</w:t>
            </w:r>
          </w:p>
        </w:tc>
      </w:tr>
      <w:tr w:rsidR="00BB4337" w14:paraId="2F9A3E8D" w14:textId="77777777" w:rsidTr="00BB4337">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auto"/>
          <w:tblLook w:val="0600" w:firstRow="0" w:lastRow="0" w:firstColumn="0" w:lastColumn="0" w:noHBand="1" w:noVBand="1"/>
        </w:tblPrEx>
        <w:trPr>
          <w:gridAfter w:val="1"/>
          <w:wAfter w:w="108" w:type="dxa"/>
        </w:trPr>
        <w:tc>
          <w:tcPr>
            <w:tcW w:w="1795" w:type="dxa"/>
            <w:tcBorders>
              <w:top w:val="single" w:sz="4" w:space="0" w:color="000000"/>
              <w:left w:val="single" w:sz="4" w:space="0" w:color="000000"/>
              <w:bottom w:val="single" w:sz="4" w:space="0" w:color="000000"/>
              <w:right w:val="single" w:sz="4" w:space="0" w:color="000000"/>
            </w:tcBorders>
          </w:tcPr>
          <w:p w14:paraId="1F620B09" w14:textId="77777777" w:rsidR="0087653C" w:rsidRPr="00BB4337" w:rsidRDefault="00D80830" w:rsidP="00BB4337">
            <w:pPr>
              <w:rPr>
                <w:sz w:val="20"/>
              </w:rPr>
            </w:pPr>
            <w:r>
              <w:rPr>
                <w:sz w:val="20"/>
                <w:szCs w:val="20"/>
              </w:rPr>
              <w:t>Facial Similarity Check</w:t>
            </w:r>
          </w:p>
        </w:tc>
        <w:tc>
          <w:tcPr>
            <w:tcW w:w="3420" w:type="dxa"/>
            <w:tcBorders>
              <w:top w:val="nil"/>
              <w:left w:val="nil"/>
              <w:bottom w:val="single" w:sz="4" w:space="0" w:color="000000"/>
              <w:right w:val="single" w:sz="4" w:space="0" w:color="000000"/>
            </w:tcBorders>
          </w:tcPr>
          <w:p w14:paraId="0F4E29B8" w14:textId="77777777" w:rsidR="0087653C" w:rsidRPr="00BB4337" w:rsidRDefault="00D80830" w:rsidP="00BB4337">
            <w:pPr>
              <w:widowControl w:val="0"/>
              <w:rPr>
                <w:sz w:val="20"/>
              </w:rPr>
            </w:pPr>
            <w:r>
              <w:rPr>
                <w:sz w:val="20"/>
                <w:szCs w:val="20"/>
              </w:rPr>
              <w:t>Compares the face displayed on an identity document with any other image of a face, to verify that they are the same.</w:t>
            </w:r>
          </w:p>
        </w:tc>
        <w:tc>
          <w:tcPr>
            <w:tcW w:w="5940" w:type="dxa"/>
            <w:tcMar>
              <w:top w:w="100" w:type="dxa"/>
              <w:left w:w="100" w:type="dxa"/>
              <w:bottom w:w="100" w:type="dxa"/>
              <w:right w:w="100" w:type="dxa"/>
            </w:tcMar>
          </w:tcPr>
          <w:p w14:paraId="44A33C54" w14:textId="77777777" w:rsidR="0087653C" w:rsidRDefault="00D80830" w:rsidP="00BB4337">
            <w:pPr>
              <w:widowControl w:val="0"/>
              <w:rPr>
                <w:sz w:val="20"/>
                <w:szCs w:val="20"/>
                <w:u w:val="single"/>
              </w:rPr>
            </w:pPr>
            <w:r>
              <w:rPr>
                <w:sz w:val="20"/>
                <w:szCs w:val="20"/>
                <w:u w:val="single"/>
              </w:rPr>
              <w:t>Categories of Personal Data:</w:t>
            </w:r>
          </w:p>
          <w:p w14:paraId="454E3D1B" w14:textId="77777777" w:rsidR="0087653C" w:rsidRDefault="00D80830" w:rsidP="00BB4337">
            <w:pPr>
              <w:widowControl w:val="0"/>
              <w:numPr>
                <w:ilvl w:val="0"/>
                <w:numId w:val="76"/>
              </w:numPr>
              <w:contextualSpacing/>
              <w:rPr>
                <w:sz w:val="20"/>
                <w:szCs w:val="20"/>
              </w:rPr>
            </w:pPr>
            <w:r>
              <w:rPr>
                <w:sz w:val="20"/>
                <w:szCs w:val="20"/>
              </w:rPr>
              <w:t>Photograph/video of the User’s face (a.k.a. selfie)</w:t>
            </w:r>
          </w:p>
          <w:p w14:paraId="658AFF6F" w14:textId="77777777" w:rsidR="0087653C" w:rsidRDefault="00D80830" w:rsidP="00BB4337">
            <w:pPr>
              <w:widowControl w:val="0"/>
              <w:numPr>
                <w:ilvl w:val="0"/>
                <w:numId w:val="76"/>
              </w:numPr>
              <w:contextualSpacing/>
              <w:rPr>
                <w:sz w:val="20"/>
                <w:szCs w:val="20"/>
              </w:rPr>
            </w:pPr>
            <w:r>
              <w:rPr>
                <w:sz w:val="20"/>
                <w:szCs w:val="20"/>
              </w:rPr>
              <w:t>Identity document and information describing the identity document</w:t>
            </w:r>
          </w:p>
          <w:p w14:paraId="2076423B" w14:textId="77777777" w:rsidR="0087653C" w:rsidRDefault="00D80830" w:rsidP="00BB4337">
            <w:pPr>
              <w:widowControl w:val="0"/>
              <w:numPr>
                <w:ilvl w:val="0"/>
                <w:numId w:val="76"/>
              </w:numPr>
              <w:contextualSpacing/>
              <w:rPr>
                <w:sz w:val="20"/>
                <w:szCs w:val="20"/>
              </w:rPr>
            </w:pPr>
            <w:r>
              <w:rPr>
                <w:sz w:val="20"/>
                <w:szCs w:val="20"/>
              </w:rPr>
              <w:t>Check status/outcome and related tracking information</w:t>
            </w:r>
          </w:p>
          <w:p w14:paraId="73D7A367" w14:textId="77777777" w:rsidR="0087653C" w:rsidRDefault="00D80830">
            <w:pPr>
              <w:pStyle w:val="TableParagraph"/>
              <w:spacing w:before="102"/>
              <w:ind w:left="100" w:right="174"/>
              <w:rPr>
                <w:sz w:val="20"/>
                <w:szCs w:val="20"/>
              </w:rPr>
            </w:pPr>
            <w:r>
              <w:rPr>
                <w:sz w:val="20"/>
                <w:szCs w:val="20"/>
                <w:u w:val="single"/>
              </w:rPr>
              <w:t>Special Categories of Personal</w:t>
            </w:r>
            <w:r>
              <w:rPr>
                <w:sz w:val="20"/>
                <w:szCs w:val="20"/>
              </w:rPr>
              <w:t xml:space="preserve"> </w:t>
            </w:r>
            <w:r>
              <w:rPr>
                <w:sz w:val="20"/>
                <w:szCs w:val="20"/>
                <w:u w:val="single"/>
              </w:rPr>
              <w:t>Data:</w:t>
            </w:r>
          </w:p>
          <w:p w14:paraId="32A49BAF" w14:textId="77777777" w:rsidR="0087653C" w:rsidRDefault="00D80830" w:rsidP="00BB4337">
            <w:pPr>
              <w:widowControl w:val="0"/>
              <w:numPr>
                <w:ilvl w:val="0"/>
                <w:numId w:val="75"/>
              </w:numPr>
              <w:contextualSpacing/>
              <w:rPr>
                <w:sz w:val="20"/>
                <w:szCs w:val="20"/>
              </w:rPr>
            </w:pPr>
            <w:r>
              <w:rPr>
                <w:sz w:val="20"/>
                <w:szCs w:val="20"/>
              </w:rPr>
              <w:t>Biometric data</w:t>
            </w:r>
          </w:p>
          <w:p w14:paraId="6FF54663" w14:textId="77777777" w:rsidR="0087653C" w:rsidRDefault="00D80830" w:rsidP="00BB4337">
            <w:pPr>
              <w:widowControl w:val="0"/>
              <w:numPr>
                <w:ilvl w:val="0"/>
                <w:numId w:val="75"/>
              </w:numPr>
              <w:contextualSpacing/>
              <w:rPr>
                <w:sz w:val="20"/>
                <w:szCs w:val="20"/>
              </w:rPr>
            </w:pPr>
            <w:r>
              <w:rPr>
                <w:sz w:val="20"/>
                <w:szCs w:val="20"/>
              </w:rPr>
              <w:t>Race/Ethnicity</w:t>
            </w:r>
          </w:p>
        </w:tc>
      </w:tr>
      <w:tr w:rsidR="00BB4337" w14:paraId="4D9F48C5" w14:textId="77777777" w:rsidTr="00BB4337">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auto"/>
          <w:tblLook w:val="0600" w:firstRow="0" w:lastRow="0" w:firstColumn="0" w:lastColumn="0" w:noHBand="1" w:noVBand="1"/>
        </w:tblPrEx>
        <w:trPr>
          <w:gridAfter w:val="1"/>
          <w:wAfter w:w="108" w:type="dxa"/>
        </w:trPr>
        <w:tc>
          <w:tcPr>
            <w:tcW w:w="1795" w:type="dxa"/>
            <w:tcBorders>
              <w:top w:val="single" w:sz="4" w:space="0" w:color="000000"/>
              <w:left w:val="single" w:sz="4" w:space="0" w:color="000000"/>
              <w:bottom w:val="single" w:sz="4" w:space="0" w:color="000000"/>
              <w:right w:val="single" w:sz="4" w:space="0" w:color="000000"/>
            </w:tcBorders>
          </w:tcPr>
          <w:p w14:paraId="4B5E60FE" w14:textId="77777777" w:rsidR="0087653C" w:rsidRPr="00BB4337" w:rsidRDefault="00D80830" w:rsidP="00BB4337">
            <w:pPr>
              <w:rPr>
                <w:sz w:val="20"/>
              </w:rPr>
            </w:pPr>
            <w:r>
              <w:rPr>
                <w:sz w:val="20"/>
                <w:szCs w:val="20"/>
              </w:rPr>
              <w:t>Watchlist Report</w:t>
            </w:r>
          </w:p>
        </w:tc>
        <w:tc>
          <w:tcPr>
            <w:tcW w:w="3420" w:type="dxa"/>
            <w:tcBorders>
              <w:top w:val="nil"/>
              <w:left w:val="nil"/>
              <w:bottom w:val="single" w:sz="4" w:space="0" w:color="000000"/>
              <w:right w:val="single" w:sz="4" w:space="0" w:color="000000"/>
            </w:tcBorders>
          </w:tcPr>
          <w:p w14:paraId="7EBBCBD5" w14:textId="77777777" w:rsidR="0087653C" w:rsidRPr="00BB4337" w:rsidRDefault="00D80830" w:rsidP="00BB4337">
            <w:pPr>
              <w:rPr>
                <w:sz w:val="20"/>
              </w:rPr>
            </w:pPr>
            <w:r>
              <w:rPr>
                <w:sz w:val="20"/>
                <w:szCs w:val="20"/>
              </w:rPr>
              <w:t>Takes the User’s full name and searches the international PEPs and sanctions lists checked for AML laws.</w:t>
            </w:r>
          </w:p>
        </w:tc>
        <w:tc>
          <w:tcPr>
            <w:tcW w:w="5940" w:type="dxa"/>
            <w:tcMar>
              <w:top w:w="100" w:type="dxa"/>
              <w:left w:w="100" w:type="dxa"/>
              <w:bottom w:w="100" w:type="dxa"/>
              <w:right w:w="100" w:type="dxa"/>
            </w:tcMar>
          </w:tcPr>
          <w:p w14:paraId="0587A93D" w14:textId="77777777" w:rsidR="0087653C" w:rsidRDefault="00D80830" w:rsidP="00BB4337">
            <w:pPr>
              <w:widowControl w:val="0"/>
              <w:rPr>
                <w:sz w:val="20"/>
                <w:szCs w:val="20"/>
                <w:u w:val="single"/>
              </w:rPr>
            </w:pPr>
            <w:r>
              <w:rPr>
                <w:sz w:val="20"/>
                <w:szCs w:val="20"/>
                <w:u w:val="single"/>
              </w:rPr>
              <w:t>Categories of Personal Data:</w:t>
            </w:r>
          </w:p>
          <w:p w14:paraId="40742A34" w14:textId="77777777" w:rsidR="0087653C" w:rsidRDefault="00D80830" w:rsidP="00BB4337">
            <w:pPr>
              <w:widowControl w:val="0"/>
              <w:numPr>
                <w:ilvl w:val="0"/>
                <w:numId w:val="77"/>
              </w:numPr>
              <w:contextualSpacing/>
              <w:rPr>
                <w:sz w:val="20"/>
                <w:szCs w:val="20"/>
              </w:rPr>
            </w:pPr>
            <w:r>
              <w:rPr>
                <w:sz w:val="20"/>
                <w:szCs w:val="20"/>
              </w:rPr>
              <w:t>Full name</w:t>
            </w:r>
          </w:p>
          <w:p w14:paraId="4383EAB3" w14:textId="77777777" w:rsidR="0087653C" w:rsidRDefault="00D80830" w:rsidP="00BB4337">
            <w:pPr>
              <w:widowControl w:val="0"/>
              <w:numPr>
                <w:ilvl w:val="0"/>
                <w:numId w:val="77"/>
              </w:numPr>
              <w:contextualSpacing/>
              <w:rPr>
                <w:sz w:val="20"/>
                <w:szCs w:val="20"/>
              </w:rPr>
            </w:pPr>
            <w:r>
              <w:rPr>
                <w:sz w:val="20"/>
                <w:szCs w:val="20"/>
              </w:rPr>
              <w:t>Address and post code</w:t>
            </w:r>
          </w:p>
          <w:p w14:paraId="36CFBEC1" w14:textId="77777777" w:rsidR="0087653C" w:rsidRDefault="00D80830" w:rsidP="00BB4337">
            <w:pPr>
              <w:widowControl w:val="0"/>
              <w:numPr>
                <w:ilvl w:val="0"/>
                <w:numId w:val="77"/>
              </w:numPr>
              <w:contextualSpacing/>
              <w:rPr>
                <w:sz w:val="20"/>
                <w:szCs w:val="20"/>
              </w:rPr>
            </w:pPr>
            <w:r>
              <w:rPr>
                <w:sz w:val="20"/>
                <w:szCs w:val="20"/>
              </w:rPr>
              <w:t>Date of birth</w:t>
            </w:r>
          </w:p>
          <w:p w14:paraId="5AD5B0E7" w14:textId="77777777" w:rsidR="0087653C" w:rsidRDefault="00D80830" w:rsidP="00BB4337">
            <w:pPr>
              <w:widowControl w:val="0"/>
              <w:numPr>
                <w:ilvl w:val="0"/>
                <w:numId w:val="77"/>
              </w:numPr>
              <w:contextualSpacing/>
              <w:rPr>
                <w:sz w:val="20"/>
                <w:szCs w:val="20"/>
              </w:rPr>
            </w:pPr>
            <w:r>
              <w:rPr>
                <w:sz w:val="20"/>
                <w:szCs w:val="20"/>
              </w:rPr>
              <w:t>PEPs and sanctions related data</w:t>
            </w:r>
          </w:p>
          <w:p w14:paraId="52F07000" w14:textId="77777777" w:rsidR="0087653C" w:rsidRDefault="00D80830" w:rsidP="00BB4337">
            <w:pPr>
              <w:widowControl w:val="0"/>
              <w:numPr>
                <w:ilvl w:val="0"/>
                <w:numId w:val="77"/>
              </w:numPr>
              <w:contextualSpacing/>
              <w:rPr>
                <w:sz w:val="20"/>
                <w:szCs w:val="20"/>
              </w:rPr>
            </w:pPr>
            <w:r>
              <w:rPr>
                <w:sz w:val="20"/>
                <w:szCs w:val="20"/>
              </w:rPr>
              <w:t>Check status/outcome and related tracking information</w:t>
            </w:r>
          </w:p>
          <w:p w14:paraId="6D0580EC" w14:textId="77777777" w:rsidR="0087653C" w:rsidRDefault="00D80830">
            <w:pPr>
              <w:pStyle w:val="TableParagraph"/>
              <w:spacing w:before="102"/>
              <w:ind w:left="100" w:right="174"/>
              <w:rPr>
                <w:sz w:val="20"/>
                <w:szCs w:val="20"/>
              </w:rPr>
            </w:pPr>
            <w:r>
              <w:rPr>
                <w:sz w:val="20"/>
                <w:szCs w:val="20"/>
                <w:u w:val="single"/>
              </w:rPr>
              <w:t>Special Categories of Personal</w:t>
            </w:r>
            <w:r>
              <w:rPr>
                <w:sz w:val="20"/>
                <w:szCs w:val="20"/>
              </w:rPr>
              <w:t xml:space="preserve"> </w:t>
            </w:r>
            <w:r>
              <w:rPr>
                <w:sz w:val="20"/>
                <w:szCs w:val="20"/>
                <w:u w:val="single"/>
              </w:rPr>
              <w:t>Data:</w:t>
            </w:r>
          </w:p>
          <w:p w14:paraId="057463EA" w14:textId="77777777" w:rsidR="00595B75" w:rsidRPr="006A0D2F" w:rsidRDefault="00D80830" w:rsidP="00AD1E99">
            <w:pPr>
              <w:widowControl w:val="0"/>
              <w:numPr>
                <w:ilvl w:val="0"/>
                <w:numId w:val="75"/>
              </w:numPr>
              <w:contextualSpacing/>
              <w:rPr>
                <w:sz w:val="20"/>
                <w:szCs w:val="20"/>
              </w:rPr>
            </w:pPr>
            <w:r>
              <w:rPr>
                <w:sz w:val="20"/>
                <w:szCs w:val="20"/>
              </w:rPr>
              <w:t>Criminal Offenses</w:t>
            </w:r>
          </w:p>
          <w:p w14:paraId="072FBE2C" w14:textId="49BFDF78" w:rsidR="0087653C" w:rsidRDefault="0087653C" w:rsidP="00BB4337">
            <w:pPr>
              <w:widowControl w:val="0"/>
              <w:contextualSpacing/>
              <w:rPr>
                <w:sz w:val="20"/>
                <w:szCs w:val="20"/>
              </w:rPr>
            </w:pPr>
          </w:p>
        </w:tc>
      </w:tr>
      <w:tr w:rsidR="00BB4337" w14:paraId="41790866" w14:textId="77777777" w:rsidTr="00BB4337">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auto"/>
          <w:tblLook w:val="0600" w:firstRow="0" w:lastRow="0" w:firstColumn="0" w:lastColumn="0" w:noHBand="1" w:noVBand="1"/>
        </w:tblPrEx>
        <w:trPr>
          <w:gridAfter w:val="1"/>
          <w:wAfter w:w="108" w:type="dxa"/>
        </w:trPr>
        <w:tc>
          <w:tcPr>
            <w:tcW w:w="1795" w:type="dxa"/>
            <w:tcBorders>
              <w:top w:val="single" w:sz="4" w:space="0" w:color="000000"/>
              <w:left w:val="single" w:sz="4" w:space="0" w:color="000000"/>
              <w:bottom w:val="single" w:sz="4" w:space="0" w:color="000000"/>
              <w:right w:val="single" w:sz="4" w:space="0" w:color="000000"/>
            </w:tcBorders>
          </w:tcPr>
          <w:p w14:paraId="72B77C8A" w14:textId="77777777" w:rsidR="0087653C" w:rsidRPr="00BB4337" w:rsidRDefault="00D80830" w:rsidP="00BB4337">
            <w:pPr>
              <w:rPr>
                <w:sz w:val="20"/>
              </w:rPr>
            </w:pPr>
            <w:r>
              <w:rPr>
                <w:sz w:val="20"/>
                <w:szCs w:val="20"/>
              </w:rPr>
              <w:t>Accredited Investor Services</w:t>
            </w:r>
          </w:p>
        </w:tc>
        <w:tc>
          <w:tcPr>
            <w:tcW w:w="3420" w:type="dxa"/>
            <w:tcBorders>
              <w:top w:val="single" w:sz="4" w:space="0" w:color="000000"/>
              <w:left w:val="nil"/>
              <w:bottom w:val="single" w:sz="4" w:space="0" w:color="000000"/>
              <w:right w:val="single" w:sz="4" w:space="0" w:color="000000"/>
            </w:tcBorders>
          </w:tcPr>
          <w:p w14:paraId="0431A536" w14:textId="77777777" w:rsidR="0087653C" w:rsidRPr="00BB4337" w:rsidRDefault="00D80830" w:rsidP="00BB4337">
            <w:pPr>
              <w:rPr>
                <w:sz w:val="20"/>
              </w:rPr>
            </w:pPr>
            <w:r>
              <w:rPr>
                <w:sz w:val="20"/>
                <w:szCs w:val="20"/>
              </w:rPr>
              <w:t>Takes the User’s full name and financial records to confirm the User meets the definition of “accredited investor” under the Accredited Investor Services.</w:t>
            </w:r>
          </w:p>
        </w:tc>
        <w:tc>
          <w:tcPr>
            <w:tcW w:w="5940" w:type="dxa"/>
            <w:tcMar>
              <w:top w:w="100" w:type="dxa"/>
              <w:left w:w="100" w:type="dxa"/>
              <w:bottom w:w="100" w:type="dxa"/>
              <w:right w:w="100" w:type="dxa"/>
            </w:tcMar>
          </w:tcPr>
          <w:p w14:paraId="7F9BAB75" w14:textId="77777777" w:rsidR="0087653C" w:rsidRDefault="00D80830" w:rsidP="00BB4337">
            <w:pPr>
              <w:widowControl w:val="0"/>
              <w:rPr>
                <w:sz w:val="20"/>
                <w:szCs w:val="20"/>
                <w:u w:val="single"/>
              </w:rPr>
            </w:pPr>
            <w:r>
              <w:rPr>
                <w:sz w:val="20"/>
                <w:szCs w:val="20"/>
                <w:u w:val="single"/>
              </w:rPr>
              <w:t>Categories of Personal Data:</w:t>
            </w:r>
          </w:p>
          <w:p w14:paraId="120D931B" w14:textId="77777777" w:rsidR="0087653C" w:rsidRDefault="00D80830" w:rsidP="00BB4337">
            <w:pPr>
              <w:widowControl w:val="0"/>
              <w:numPr>
                <w:ilvl w:val="0"/>
                <w:numId w:val="77"/>
              </w:numPr>
              <w:contextualSpacing/>
              <w:rPr>
                <w:sz w:val="20"/>
                <w:szCs w:val="20"/>
              </w:rPr>
            </w:pPr>
            <w:r>
              <w:rPr>
                <w:sz w:val="20"/>
                <w:szCs w:val="20"/>
              </w:rPr>
              <w:t>Full name</w:t>
            </w:r>
          </w:p>
          <w:p w14:paraId="2DD11FFE" w14:textId="77777777" w:rsidR="0087653C" w:rsidRDefault="00D80830" w:rsidP="00BB4337">
            <w:pPr>
              <w:widowControl w:val="0"/>
              <w:numPr>
                <w:ilvl w:val="0"/>
                <w:numId w:val="77"/>
              </w:numPr>
              <w:contextualSpacing/>
              <w:rPr>
                <w:sz w:val="20"/>
                <w:szCs w:val="20"/>
              </w:rPr>
            </w:pPr>
            <w:r>
              <w:rPr>
                <w:sz w:val="20"/>
                <w:szCs w:val="20"/>
              </w:rPr>
              <w:t>Address and post code</w:t>
            </w:r>
          </w:p>
          <w:p w14:paraId="4AC51B0E" w14:textId="77777777" w:rsidR="0087653C" w:rsidRDefault="00D80830" w:rsidP="00BB4337">
            <w:pPr>
              <w:widowControl w:val="0"/>
              <w:numPr>
                <w:ilvl w:val="0"/>
                <w:numId w:val="77"/>
              </w:numPr>
              <w:contextualSpacing/>
              <w:rPr>
                <w:sz w:val="20"/>
                <w:szCs w:val="20"/>
              </w:rPr>
            </w:pPr>
            <w:r>
              <w:rPr>
                <w:sz w:val="20"/>
                <w:szCs w:val="20"/>
              </w:rPr>
              <w:t>Date of birth</w:t>
            </w:r>
          </w:p>
          <w:p w14:paraId="06ABC261" w14:textId="77777777" w:rsidR="0087653C" w:rsidRDefault="00D80830" w:rsidP="00BB4337">
            <w:pPr>
              <w:widowControl w:val="0"/>
              <w:numPr>
                <w:ilvl w:val="0"/>
                <w:numId w:val="77"/>
              </w:numPr>
              <w:contextualSpacing/>
              <w:rPr>
                <w:sz w:val="20"/>
                <w:szCs w:val="20"/>
              </w:rPr>
            </w:pPr>
            <w:r>
              <w:rPr>
                <w:sz w:val="20"/>
                <w:szCs w:val="20"/>
              </w:rPr>
              <w:t xml:space="preserve">Bank, investment, or other financial account </w:t>
            </w:r>
          </w:p>
          <w:p w14:paraId="064CB1FF" w14:textId="77777777" w:rsidR="0087653C" w:rsidRDefault="00D80830" w:rsidP="00BB4337">
            <w:pPr>
              <w:widowControl w:val="0"/>
              <w:numPr>
                <w:ilvl w:val="0"/>
                <w:numId w:val="77"/>
              </w:numPr>
              <w:contextualSpacing/>
              <w:rPr>
                <w:sz w:val="20"/>
                <w:szCs w:val="20"/>
              </w:rPr>
            </w:pPr>
            <w:r>
              <w:rPr>
                <w:sz w:val="20"/>
                <w:szCs w:val="20"/>
              </w:rPr>
              <w:lastRenderedPageBreak/>
              <w:t>Tax records</w:t>
            </w:r>
          </w:p>
          <w:p w14:paraId="4755444D" w14:textId="77777777" w:rsidR="0087653C" w:rsidRDefault="00D80830" w:rsidP="00BB4337">
            <w:pPr>
              <w:widowControl w:val="0"/>
              <w:numPr>
                <w:ilvl w:val="0"/>
                <w:numId w:val="77"/>
              </w:numPr>
              <w:contextualSpacing/>
              <w:rPr>
                <w:sz w:val="20"/>
                <w:szCs w:val="20"/>
              </w:rPr>
            </w:pPr>
            <w:r>
              <w:rPr>
                <w:sz w:val="20"/>
                <w:szCs w:val="20"/>
              </w:rPr>
              <w:t>Accounting records</w:t>
            </w:r>
          </w:p>
          <w:p w14:paraId="5D29CC44" w14:textId="77777777" w:rsidR="00595B75" w:rsidRPr="006A0D2F" w:rsidRDefault="00D80830" w:rsidP="00AD1E99">
            <w:pPr>
              <w:widowControl w:val="0"/>
              <w:numPr>
                <w:ilvl w:val="0"/>
                <w:numId w:val="77"/>
              </w:numPr>
              <w:contextualSpacing/>
              <w:rPr>
                <w:sz w:val="20"/>
                <w:szCs w:val="20"/>
              </w:rPr>
            </w:pPr>
            <w:r>
              <w:rPr>
                <w:sz w:val="20"/>
                <w:szCs w:val="20"/>
              </w:rPr>
              <w:t>Other financial information which may be helpful in verifying the user is an accredited investor.</w:t>
            </w:r>
          </w:p>
          <w:p w14:paraId="2D2A0E72" w14:textId="60ECE086" w:rsidR="0087653C" w:rsidRPr="00BB4337" w:rsidRDefault="0087653C" w:rsidP="00BB4337">
            <w:pPr>
              <w:widowControl w:val="0"/>
              <w:rPr>
                <w:sz w:val="20"/>
                <w:u w:val="single"/>
              </w:rPr>
            </w:pPr>
          </w:p>
        </w:tc>
      </w:tr>
      <w:tr w:rsidR="00BB4337" w14:paraId="6908961C" w14:textId="77777777" w:rsidTr="00BB4337">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auto"/>
          <w:tblLook w:val="0600" w:firstRow="0" w:lastRow="0" w:firstColumn="0" w:lastColumn="0" w:noHBand="1" w:noVBand="1"/>
        </w:tblPrEx>
        <w:trPr>
          <w:gridAfter w:val="1"/>
          <w:wAfter w:w="108" w:type="dxa"/>
        </w:trPr>
        <w:tc>
          <w:tcPr>
            <w:tcW w:w="1795" w:type="dxa"/>
            <w:tcBorders>
              <w:top w:val="single" w:sz="4" w:space="0" w:color="000000"/>
              <w:left w:val="single" w:sz="4" w:space="0" w:color="000000"/>
              <w:bottom w:val="single" w:sz="4" w:space="0" w:color="000000"/>
              <w:right w:val="single" w:sz="4" w:space="0" w:color="000000"/>
            </w:tcBorders>
          </w:tcPr>
          <w:p w14:paraId="5B441ADA" w14:textId="77777777" w:rsidR="0087653C" w:rsidRPr="00BB4337" w:rsidRDefault="00D80830" w:rsidP="00BB4337">
            <w:pPr>
              <w:rPr>
                <w:sz w:val="20"/>
              </w:rPr>
            </w:pPr>
            <w:r>
              <w:rPr>
                <w:sz w:val="20"/>
                <w:szCs w:val="20"/>
              </w:rPr>
              <w:lastRenderedPageBreak/>
              <w:t>Other Services</w:t>
            </w:r>
          </w:p>
        </w:tc>
        <w:tc>
          <w:tcPr>
            <w:tcW w:w="3420" w:type="dxa"/>
            <w:tcBorders>
              <w:top w:val="single" w:sz="4" w:space="0" w:color="000000"/>
              <w:left w:val="nil"/>
              <w:bottom w:val="single" w:sz="4" w:space="0" w:color="000000"/>
              <w:right w:val="single" w:sz="4" w:space="0" w:color="000000"/>
            </w:tcBorders>
          </w:tcPr>
          <w:p w14:paraId="5EC70951" w14:textId="77777777" w:rsidR="0087653C" w:rsidRPr="00BB4337" w:rsidRDefault="00D80830" w:rsidP="00BB4337">
            <w:pPr>
              <w:rPr>
                <w:sz w:val="20"/>
              </w:rPr>
            </w:pPr>
            <w:r>
              <w:rPr>
                <w:sz w:val="20"/>
                <w:szCs w:val="20"/>
              </w:rPr>
              <w:t>The information may be collected for the purposes of (</w:t>
            </w:r>
            <w:proofErr w:type="spellStart"/>
            <w:r>
              <w:rPr>
                <w:sz w:val="20"/>
                <w:szCs w:val="20"/>
              </w:rPr>
              <w:t>i</w:t>
            </w:r>
            <w:proofErr w:type="spellEnd"/>
            <w:r>
              <w:rPr>
                <w:sz w:val="20"/>
                <w:szCs w:val="20"/>
              </w:rPr>
              <w:t>) verifying a User’s identity; (ii) mitigating chances of fraud or money laundering; (iii) referring User per User’s request to a third party, (iv) collecting data as requested by the Customer; (v) creating a customer profile with Company or Customer; or (vi) helping Customer manage payments to/from a User or transfers of security tokens to/from User.</w:t>
            </w:r>
          </w:p>
        </w:tc>
        <w:tc>
          <w:tcPr>
            <w:tcW w:w="5940" w:type="dxa"/>
            <w:tcMar>
              <w:top w:w="100" w:type="dxa"/>
              <w:left w:w="100" w:type="dxa"/>
              <w:bottom w:w="100" w:type="dxa"/>
              <w:right w:w="100" w:type="dxa"/>
            </w:tcMar>
          </w:tcPr>
          <w:p w14:paraId="14BD4664" w14:textId="77777777" w:rsidR="0087653C" w:rsidRDefault="00D80830" w:rsidP="00BB4337">
            <w:pPr>
              <w:widowControl w:val="0"/>
              <w:rPr>
                <w:sz w:val="20"/>
                <w:szCs w:val="20"/>
              </w:rPr>
            </w:pPr>
            <w:r>
              <w:rPr>
                <w:sz w:val="20"/>
                <w:szCs w:val="20"/>
                <w:u w:val="single"/>
              </w:rPr>
              <w:t>Categories of Personal Data</w:t>
            </w:r>
            <w:r>
              <w:rPr>
                <w:sz w:val="20"/>
                <w:szCs w:val="20"/>
              </w:rPr>
              <w:t>:</w:t>
            </w:r>
          </w:p>
          <w:p w14:paraId="3C421543" w14:textId="77777777" w:rsidR="0087653C" w:rsidRDefault="00D80830" w:rsidP="00BB4337">
            <w:pPr>
              <w:pStyle w:val="ListParagraph"/>
              <w:widowControl w:val="0"/>
              <w:numPr>
                <w:ilvl w:val="0"/>
                <w:numId w:val="79"/>
              </w:numPr>
              <w:rPr>
                <w:sz w:val="20"/>
                <w:szCs w:val="20"/>
              </w:rPr>
            </w:pPr>
            <w:r>
              <w:rPr>
                <w:sz w:val="20"/>
                <w:szCs w:val="20"/>
              </w:rPr>
              <w:t xml:space="preserve">IP address </w:t>
            </w:r>
          </w:p>
          <w:p w14:paraId="4E368840" w14:textId="77777777" w:rsidR="0087653C" w:rsidRDefault="00D80830" w:rsidP="00BB4337">
            <w:pPr>
              <w:pStyle w:val="ListParagraph"/>
              <w:widowControl w:val="0"/>
              <w:numPr>
                <w:ilvl w:val="0"/>
                <w:numId w:val="79"/>
              </w:numPr>
              <w:rPr>
                <w:sz w:val="20"/>
                <w:szCs w:val="20"/>
              </w:rPr>
            </w:pPr>
            <w:r>
              <w:rPr>
                <w:sz w:val="20"/>
                <w:szCs w:val="20"/>
              </w:rPr>
              <w:t>Device ID or fingerprint</w:t>
            </w:r>
          </w:p>
          <w:p w14:paraId="1D15E215" w14:textId="77777777" w:rsidR="0087653C" w:rsidRDefault="00D80830" w:rsidP="00BB4337">
            <w:pPr>
              <w:pStyle w:val="ListParagraph"/>
              <w:widowControl w:val="0"/>
              <w:numPr>
                <w:ilvl w:val="0"/>
                <w:numId w:val="79"/>
              </w:numPr>
              <w:rPr>
                <w:sz w:val="20"/>
                <w:szCs w:val="20"/>
              </w:rPr>
            </w:pPr>
            <w:r>
              <w:rPr>
                <w:sz w:val="20"/>
                <w:szCs w:val="20"/>
              </w:rPr>
              <w:t>Bank account and routing number to send or receive payment</w:t>
            </w:r>
          </w:p>
          <w:p w14:paraId="6B8F0982" w14:textId="77777777" w:rsidR="0087653C" w:rsidRDefault="00D80830" w:rsidP="00BB4337">
            <w:pPr>
              <w:pStyle w:val="ListParagraph"/>
              <w:widowControl w:val="0"/>
              <w:numPr>
                <w:ilvl w:val="0"/>
                <w:numId w:val="79"/>
              </w:numPr>
              <w:rPr>
                <w:sz w:val="20"/>
                <w:szCs w:val="20"/>
              </w:rPr>
            </w:pPr>
            <w:r>
              <w:rPr>
                <w:sz w:val="20"/>
                <w:szCs w:val="20"/>
              </w:rPr>
              <w:t>Bitcoin, Ethereum, or other cryptocurrency address to send or receive payment or a token issued by the Customer</w:t>
            </w:r>
          </w:p>
          <w:p w14:paraId="696C9DCF" w14:textId="77777777" w:rsidR="0087653C" w:rsidRDefault="00D80830" w:rsidP="00BB4337">
            <w:pPr>
              <w:pStyle w:val="ListParagraph"/>
              <w:widowControl w:val="0"/>
              <w:numPr>
                <w:ilvl w:val="0"/>
                <w:numId w:val="79"/>
              </w:numPr>
              <w:rPr>
                <w:sz w:val="20"/>
                <w:szCs w:val="20"/>
              </w:rPr>
            </w:pPr>
            <w:r>
              <w:rPr>
                <w:sz w:val="20"/>
                <w:szCs w:val="20"/>
              </w:rPr>
              <w:t>Email address</w:t>
            </w:r>
          </w:p>
          <w:p w14:paraId="06EF0976" w14:textId="77777777" w:rsidR="0087653C" w:rsidRDefault="00D80830" w:rsidP="00BB4337">
            <w:pPr>
              <w:pStyle w:val="ListParagraph"/>
              <w:widowControl w:val="0"/>
              <w:numPr>
                <w:ilvl w:val="0"/>
                <w:numId w:val="79"/>
              </w:numPr>
              <w:rPr>
                <w:sz w:val="20"/>
                <w:szCs w:val="20"/>
              </w:rPr>
            </w:pPr>
            <w:r>
              <w:rPr>
                <w:sz w:val="20"/>
                <w:szCs w:val="20"/>
              </w:rPr>
              <w:t>Job title</w:t>
            </w:r>
          </w:p>
          <w:p w14:paraId="1B4A9FA1" w14:textId="77777777" w:rsidR="0087653C" w:rsidRDefault="00D80830" w:rsidP="00BB4337">
            <w:pPr>
              <w:pStyle w:val="ListParagraph"/>
              <w:widowControl w:val="0"/>
              <w:numPr>
                <w:ilvl w:val="0"/>
                <w:numId w:val="79"/>
              </w:numPr>
              <w:rPr>
                <w:sz w:val="20"/>
                <w:szCs w:val="20"/>
              </w:rPr>
            </w:pPr>
            <w:r>
              <w:rPr>
                <w:sz w:val="20"/>
                <w:szCs w:val="20"/>
              </w:rPr>
              <w:t>Proof of address (e.g. utility bill)</w:t>
            </w:r>
          </w:p>
          <w:p w14:paraId="18DA99F7" w14:textId="77777777" w:rsidR="0087653C" w:rsidRDefault="00D80830" w:rsidP="00BB4337">
            <w:pPr>
              <w:pStyle w:val="ListParagraph"/>
              <w:widowControl w:val="0"/>
              <w:numPr>
                <w:ilvl w:val="0"/>
                <w:numId w:val="79"/>
              </w:numPr>
              <w:rPr>
                <w:sz w:val="20"/>
                <w:szCs w:val="20"/>
              </w:rPr>
            </w:pPr>
            <w:r>
              <w:rPr>
                <w:sz w:val="20"/>
                <w:szCs w:val="20"/>
              </w:rPr>
              <w:t>Company name</w:t>
            </w:r>
          </w:p>
          <w:p w14:paraId="15514E3B" w14:textId="77777777" w:rsidR="0087653C" w:rsidRDefault="00D80830" w:rsidP="00BB4337">
            <w:pPr>
              <w:pStyle w:val="ListParagraph"/>
              <w:widowControl w:val="0"/>
              <w:numPr>
                <w:ilvl w:val="0"/>
                <w:numId w:val="79"/>
              </w:numPr>
              <w:rPr>
                <w:sz w:val="20"/>
                <w:szCs w:val="20"/>
              </w:rPr>
            </w:pPr>
            <w:r>
              <w:rPr>
                <w:sz w:val="20"/>
                <w:szCs w:val="20"/>
              </w:rPr>
              <w:t>Company address and post code</w:t>
            </w:r>
          </w:p>
          <w:p w14:paraId="6B32FB6E" w14:textId="77777777" w:rsidR="0087653C" w:rsidRDefault="00D80830" w:rsidP="00BB4337">
            <w:pPr>
              <w:pStyle w:val="ListParagraph"/>
              <w:widowControl w:val="0"/>
              <w:numPr>
                <w:ilvl w:val="0"/>
                <w:numId w:val="79"/>
              </w:numPr>
              <w:rPr>
                <w:sz w:val="20"/>
                <w:szCs w:val="20"/>
              </w:rPr>
            </w:pPr>
            <w:r>
              <w:rPr>
                <w:sz w:val="20"/>
                <w:szCs w:val="20"/>
              </w:rPr>
              <w:t>Company email address</w:t>
            </w:r>
          </w:p>
          <w:p w14:paraId="1DE4AE8A" w14:textId="77777777" w:rsidR="0087653C" w:rsidRDefault="00D80830" w:rsidP="00BB4337">
            <w:pPr>
              <w:pStyle w:val="ListParagraph"/>
              <w:widowControl w:val="0"/>
              <w:numPr>
                <w:ilvl w:val="0"/>
                <w:numId w:val="79"/>
              </w:numPr>
              <w:rPr>
                <w:sz w:val="20"/>
                <w:szCs w:val="20"/>
              </w:rPr>
            </w:pPr>
            <w:r>
              <w:rPr>
                <w:sz w:val="20"/>
                <w:szCs w:val="20"/>
              </w:rPr>
              <w:t>Company phone</w:t>
            </w:r>
          </w:p>
        </w:tc>
      </w:tr>
    </w:tbl>
    <w:p w14:paraId="09738FEF" w14:textId="77777777" w:rsidR="0087653C" w:rsidRPr="00BB4337" w:rsidRDefault="0087653C" w:rsidP="00BB4337">
      <w:pPr>
        <w:rPr>
          <w:b/>
          <w:sz w:val="20"/>
        </w:rPr>
      </w:pPr>
    </w:p>
    <w:p w14:paraId="1D67CD98" w14:textId="77777777" w:rsidR="0087653C" w:rsidRDefault="00D80830" w:rsidP="00BB4337">
      <w:pPr>
        <w:keepNext/>
        <w:spacing w:after="240"/>
        <w:rPr>
          <w:b/>
          <w:bCs/>
          <w:sz w:val="20"/>
          <w:szCs w:val="20"/>
        </w:rPr>
      </w:pPr>
      <w:r>
        <w:rPr>
          <w:b/>
          <w:bCs/>
          <w:sz w:val="20"/>
          <w:szCs w:val="20"/>
        </w:rPr>
        <w:t xml:space="preserve">The obligations and rights of Customer </w:t>
      </w:r>
    </w:p>
    <w:p w14:paraId="324705AE" w14:textId="77777777" w:rsidR="0087653C" w:rsidRDefault="00D80830" w:rsidP="00BB4337">
      <w:pPr>
        <w:keepNext/>
        <w:spacing w:after="240"/>
        <w:rPr>
          <w:sz w:val="20"/>
          <w:szCs w:val="20"/>
        </w:rPr>
      </w:pPr>
      <w:r>
        <w:rPr>
          <w:sz w:val="20"/>
          <w:szCs w:val="20"/>
        </w:rPr>
        <w:t>The obligations and rights of Customer are set out in the Agreement.</w:t>
      </w:r>
    </w:p>
    <w:p w14:paraId="69B1A64C" w14:textId="77777777" w:rsidR="0087653C" w:rsidRDefault="00D80830" w:rsidP="00BB4337">
      <w:pPr>
        <w:tabs>
          <w:tab w:val="left" w:pos="0"/>
        </w:tabs>
        <w:rPr>
          <w:b/>
          <w:bCs/>
          <w:sz w:val="20"/>
          <w:szCs w:val="20"/>
        </w:rPr>
      </w:pPr>
      <w:r>
        <w:rPr>
          <w:b/>
          <w:bCs/>
          <w:sz w:val="20"/>
          <w:szCs w:val="20"/>
        </w:rPr>
        <w:t>Data exporter (as applicable)</w:t>
      </w:r>
    </w:p>
    <w:p w14:paraId="5F459364" w14:textId="77777777" w:rsidR="0087653C" w:rsidRDefault="0087653C" w:rsidP="00BB4337">
      <w:pPr>
        <w:tabs>
          <w:tab w:val="left" w:pos="0"/>
        </w:tabs>
        <w:rPr>
          <w:b/>
          <w:bCs/>
          <w:sz w:val="20"/>
          <w:szCs w:val="20"/>
        </w:rPr>
      </w:pPr>
    </w:p>
    <w:p w14:paraId="0B343EBF" w14:textId="77777777" w:rsidR="0087653C" w:rsidRPr="00BB4337" w:rsidRDefault="00D80830" w:rsidP="00BB4337">
      <w:pPr>
        <w:tabs>
          <w:tab w:val="left" w:pos="0"/>
        </w:tabs>
        <w:rPr>
          <w:spacing w:val="-1"/>
          <w:sz w:val="20"/>
        </w:rPr>
      </w:pPr>
      <w:r>
        <w:rPr>
          <w:sz w:val="20"/>
          <w:szCs w:val="20"/>
        </w:rPr>
        <w:t>Customer, which engages Company for the services specified in the Agreement.</w:t>
      </w:r>
    </w:p>
    <w:p w14:paraId="6E57C993" w14:textId="77777777" w:rsidR="0087653C" w:rsidRDefault="0087653C" w:rsidP="00BB4337">
      <w:pPr>
        <w:tabs>
          <w:tab w:val="left" w:pos="0"/>
        </w:tabs>
        <w:rPr>
          <w:sz w:val="20"/>
          <w:szCs w:val="20"/>
        </w:rPr>
      </w:pPr>
    </w:p>
    <w:p w14:paraId="38DD0257" w14:textId="77777777" w:rsidR="0087653C" w:rsidRDefault="00D80830" w:rsidP="00BB4337">
      <w:pPr>
        <w:tabs>
          <w:tab w:val="left" w:pos="0"/>
        </w:tabs>
        <w:rPr>
          <w:b/>
          <w:bCs/>
          <w:sz w:val="20"/>
          <w:szCs w:val="20"/>
        </w:rPr>
      </w:pPr>
      <w:r>
        <w:rPr>
          <w:b/>
          <w:bCs/>
          <w:sz w:val="20"/>
          <w:szCs w:val="20"/>
        </w:rPr>
        <w:t>Data importer (as applicable)</w:t>
      </w:r>
    </w:p>
    <w:p w14:paraId="11AF99DA" w14:textId="77777777" w:rsidR="0087653C" w:rsidRDefault="0087653C" w:rsidP="00BB4337">
      <w:pPr>
        <w:tabs>
          <w:tab w:val="left" w:pos="0"/>
        </w:tabs>
        <w:rPr>
          <w:b/>
          <w:bCs/>
          <w:sz w:val="20"/>
          <w:szCs w:val="20"/>
        </w:rPr>
      </w:pPr>
    </w:p>
    <w:p w14:paraId="18ADF64C" w14:textId="77777777" w:rsidR="0087653C" w:rsidRPr="00BB4337" w:rsidRDefault="00D80830" w:rsidP="00BB4337">
      <w:pPr>
        <w:tabs>
          <w:tab w:val="left" w:pos="0"/>
        </w:tabs>
        <w:rPr>
          <w:spacing w:val="-2"/>
          <w:sz w:val="20"/>
        </w:rPr>
      </w:pPr>
      <w:r>
        <w:rPr>
          <w:sz w:val="20"/>
          <w:szCs w:val="20"/>
        </w:rPr>
        <w:t>Company, which provides the services to Customer pursuant to the Agreement.</w:t>
      </w:r>
    </w:p>
    <w:p w14:paraId="64CE7AA1" w14:textId="77777777" w:rsidR="0087653C" w:rsidRDefault="0087653C" w:rsidP="00BB4337">
      <w:pPr>
        <w:tabs>
          <w:tab w:val="left" w:pos="0"/>
        </w:tabs>
        <w:rPr>
          <w:b/>
          <w:bCs/>
          <w:sz w:val="20"/>
          <w:szCs w:val="20"/>
        </w:rPr>
      </w:pPr>
    </w:p>
    <w:p w14:paraId="60435518" w14:textId="77777777" w:rsidR="0087653C" w:rsidRDefault="00D80830" w:rsidP="00BB4337">
      <w:pPr>
        <w:tabs>
          <w:tab w:val="left" w:pos="0"/>
        </w:tabs>
        <w:rPr>
          <w:b/>
          <w:bCs/>
          <w:sz w:val="20"/>
          <w:szCs w:val="20"/>
        </w:rPr>
      </w:pPr>
      <w:r>
        <w:rPr>
          <w:b/>
          <w:bCs/>
          <w:sz w:val="20"/>
          <w:szCs w:val="20"/>
        </w:rPr>
        <w:t>Processing operations (as applicable)</w:t>
      </w:r>
    </w:p>
    <w:p w14:paraId="1224550F" w14:textId="77777777" w:rsidR="0087653C" w:rsidRDefault="0087653C" w:rsidP="00BB4337">
      <w:pPr>
        <w:tabs>
          <w:tab w:val="left" w:pos="0"/>
        </w:tabs>
        <w:rPr>
          <w:b/>
          <w:bCs/>
          <w:sz w:val="20"/>
          <w:szCs w:val="20"/>
        </w:rPr>
      </w:pPr>
    </w:p>
    <w:p w14:paraId="16DFE40A" w14:textId="77777777" w:rsidR="0087653C" w:rsidRPr="00BB4337" w:rsidRDefault="00D80830" w:rsidP="00BB4337">
      <w:pPr>
        <w:tabs>
          <w:tab w:val="left" w:pos="0"/>
        </w:tabs>
        <w:rPr>
          <w:spacing w:val="-2"/>
          <w:sz w:val="20"/>
        </w:rPr>
      </w:pPr>
      <w:r w:rsidRPr="00BB4337">
        <w:rPr>
          <w:spacing w:val="-2"/>
          <w:sz w:val="20"/>
        </w:rPr>
        <w:t>The personal data transferred will be subject to the following basic processing activities (please specify):</w:t>
      </w:r>
    </w:p>
    <w:p w14:paraId="263C00F7" w14:textId="77777777" w:rsidR="0087653C" w:rsidRDefault="00D80830" w:rsidP="00BB4337">
      <w:pPr>
        <w:ind w:left="360" w:right="318"/>
        <w:rPr>
          <w:sz w:val="20"/>
          <w:szCs w:val="20"/>
        </w:rPr>
      </w:pPr>
      <w:r>
        <w:rPr>
          <w:sz w:val="20"/>
          <w:szCs w:val="20"/>
        </w:rPr>
        <w:t>For the purposes of delivering the Services (including administration, operations, technical and customer support), the data set out above will be routinely accessed from the data importer’s systems, which are based outside of the European Economic Area.</w:t>
      </w:r>
    </w:p>
    <w:p w14:paraId="66FDD972" w14:textId="77777777" w:rsidR="0087653C" w:rsidRPr="00BB4337" w:rsidRDefault="0087653C" w:rsidP="00BB4337">
      <w:pPr>
        <w:tabs>
          <w:tab w:val="left" w:pos="0"/>
        </w:tabs>
        <w:rPr>
          <w:spacing w:val="-2"/>
          <w:sz w:val="20"/>
        </w:rPr>
      </w:pPr>
    </w:p>
    <w:p w14:paraId="338BE2D3" w14:textId="77777777" w:rsidR="0087653C" w:rsidRDefault="0087653C" w:rsidP="00BB4337">
      <w:pPr>
        <w:rPr>
          <w:b/>
          <w:bCs/>
          <w:sz w:val="20"/>
          <w:szCs w:val="20"/>
          <w:u w:val="single"/>
        </w:rPr>
      </w:pPr>
    </w:p>
    <w:p w14:paraId="18898E86" w14:textId="77777777" w:rsidR="0087653C" w:rsidRDefault="00D80830" w:rsidP="00BB4337">
      <w:r w:rsidRPr="00BB4337">
        <w:br w:type="page"/>
      </w:r>
    </w:p>
    <w:p w14:paraId="702D644C" w14:textId="77777777" w:rsidR="0087653C" w:rsidRDefault="00D80830" w:rsidP="00BB4337">
      <w:pPr>
        <w:keepNext/>
        <w:spacing w:after="240"/>
        <w:jc w:val="center"/>
        <w:rPr>
          <w:b/>
          <w:bCs/>
          <w:sz w:val="20"/>
          <w:szCs w:val="20"/>
          <w:u w:val="single"/>
        </w:rPr>
      </w:pPr>
      <w:r w:rsidRPr="00BB4337">
        <w:rPr>
          <w:b/>
          <w:sz w:val="20"/>
          <w:u w:val="single"/>
        </w:rPr>
        <w:lastRenderedPageBreak/>
        <w:t>EXHIBIT D</w:t>
      </w:r>
    </w:p>
    <w:p w14:paraId="186DAB9A" w14:textId="77777777" w:rsidR="0087653C" w:rsidRDefault="00D80830" w:rsidP="00BB4337">
      <w:pPr>
        <w:keepNext/>
        <w:spacing w:after="240"/>
        <w:jc w:val="center"/>
        <w:rPr>
          <w:b/>
          <w:bCs/>
          <w:sz w:val="20"/>
          <w:szCs w:val="20"/>
          <w:u w:val="single"/>
        </w:rPr>
      </w:pPr>
      <w:r>
        <w:rPr>
          <w:b/>
          <w:bCs/>
          <w:sz w:val="20"/>
          <w:szCs w:val="20"/>
          <w:u w:val="single"/>
        </w:rPr>
        <w:t>Technical and Organizational Measures</w:t>
      </w:r>
    </w:p>
    <w:p w14:paraId="425CED51" w14:textId="77777777" w:rsidR="0087653C" w:rsidRDefault="00D80830" w:rsidP="00BB4337">
      <w:pPr>
        <w:rPr>
          <w:i/>
          <w:iCs/>
          <w:sz w:val="20"/>
          <w:szCs w:val="20"/>
        </w:rPr>
      </w:pPr>
      <w:r>
        <w:rPr>
          <w:i/>
          <w:iCs/>
          <w:sz w:val="20"/>
          <w:szCs w:val="20"/>
        </w:rPr>
        <w:t>Taking into account the state of the art, the costs of implementation and the nature, scope, context and purposes of processing as well as the risk of varying likelihood for the rights and freedoms of natural persons, Company shall implement appropriate technical and organizational measures as set forth as follows:</w:t>
      </w:r>
    </w:p>
    <w:p w14:paraId="02090303" w14:textId="77777777" w:rsidR="0087653C" w:rsidRDefault="0087653C">
      <w:pPr>
        <w:pStyle w:val="ListParagraph"/>
        <w:ind w:left="1140"/>
        <w:rPr>
          <w:sz w:val="20"/>
          <w:szCs w:val="20"/>
        </w:rPr>
      </w:pPr>
    </w:p>
    <w:p w14:paraId="2EC5419D" w14:textId="77777777" w:rsidR="0087653C" w:rsidRDefault="00D80830" w:rsidP="00BB4337">
      <w:pPr>
        <w:pStyle w:val="ListParagraph"/>
        <w:widowControl w:val="0"/>
        <w:numPr>
          <w:ilvl w:val="0"/>
          <w:numId w:val="81"/>
        </w:numPr>
        <w:autoSpaceDE w:val="0"/>
        <w:autoSpaceDN w:val="0"/>
        <w:spacing w:before="2" w:line="229" w:lineRule="exact"/>
        <w:ind w:right="419"/>
        <w:contextualSpacing w:val="0"/>
        <w:jc w:val="both"/>
        <w:rPr>
          <w:b/>
          <w:bCs/>
          <w:sz w:val="20"/>
          <w:szCs w:val="20"/>
        </w:rPr>
      </w:pPr>
      <w:r>
        <w:rPr>
          <w:b/>
          <w:bCs/>
          <w:sz w:val="20"/>
          <w:szCs w:val="20"/>
        </w:rPr>
        <w:t>SECURITY SAFEGUARDS</w:t>
      </w:r>
    </w:p>
    <w:p w14:paraId="6072EE5D" w14:textId="77777777" w:rsidR="0087653C" w:rsidRDefault="0087653C">
      <w:pPr>
        <w:pStyle w:val="ListParagraph"/>
        <w:tabs>
          <w:tab w:val="left" w:pos="1141"/>
        </w:tabs>
        <w:spacing w:before="2" w:line="229" w:lineRule="exact"/>
        <w:ind w:left="1140" w:right="419"/>
        <w:rPr>
          <w:b/>
          <w:bCs/>
          <w:sz w:val="20"/>
          <w:szCs w:val="20"/>
        </w:rPr>
      </w:pPr>
    </w:p>
    <w:p w14:paraId="278E38C0" w14:textId="77777777" w:rsidR="0025435C" w:rsidRDefault="0025435C" w:rsidP="0025435C">
      <w:pPr>
        <w:pStyle w:val="ListParagraph"/>
        <w:widowControl w:val="0"/>
        <w:numPr>
          <w:ilvl w:val="1"/>
          <w:numId w:val="81"/>
        </w:numPr>
        <w:tabs>
          <w:tab w:val="left" w:pos="1170"/>
        </w:tabs>
        <w:autoSpaceDE w:val="0"/>
        <w:autoSpaceDN w:val="0"/>
        <w:ind w:right="485" w:firstLine="30"/>
        <w:contextualSpacing w:val="0"/>
        <w:jc w:val="both"/>
        <w:rPr>
          <w:sz w:val="20"/>
          <w:szCs w:val="20"/>
        </w:rPr>
      </w:pPr>
      <w:r>
        <w:rPr>
          <w:sz w:val="20"/>
          <w:szCs w:val="20"/>
        </w:rPr>
        <w:t>DEFINITIONS. Capitalized terms used but not defined in this Exhibit shall have the meaning given to them in Section 3.5.1 of the Agreement.</w:t>
      </w:r>
    </w:p>
    <w:p w14:paraId="1623F4BF" w14:textId="77777777" w:rsidR="0025435C" w:rsidRDefault="0025435C" w:rsidP="00EF2CBF">
      <w:pPr>
        <w:pStyle w:val="ListParagraph"/>
        <w:widowControl w:val="0"/>
        <w:tabs>
          <w:tab w:val="left" w:pos="1170"/>
        </w:tabs>
        <w:autoSpaceDE w:val="0"/>
        <w:autoSpaceDN w:val="0"/>
        <w:ind w:left="450" w:right="485"/>
        <w:contextualSpacing w:val="0"/>
        <w:jc w:val="both"/>
        <w:rPr>
          <w:sz w:val="20"/>
          <w:szCs w:val="20"/>
        </w:rPr>
      </w:pPr>
    </w:p>
    <w:p w14:paraId="342F5DD2" w14:textId="06941964" w:rsidR="0087653C" w:rsidRDefault="00D80830" w:rsidP="00BB4337">
      <w:pPr>
        <w:pStyle w:val="ListParagraph"/>
        <w:widowControl w:val="0"/>
        <w:numPr>
          <w:ilvl w:val="1"/>
          <w:numId w:val="81"/>
        </w:numPr>
        <w:tabs>
          <w:tab w:val="left" w:pos="1170"/>
        </w:tabs>
        <w:autoSpaceDE w:val="0"/>
        <w:autoSpaceDN w:val="0"/>
        <w:ind w:right="485" w:firstLine="30"/>
        <w:contextualSpacing w:val="0"/>
        <w:jc w:val="both"/>
        <w:rPr>
          <w:sz w:val="20"/>
          <w:szCs w:val="20"/>
        </w:rPr>
      </w:pPr>
      <w:r>
        <w:rPr>
          <w:sz w:val="20"/>
          <w:szCs w:val="20"/>
        </w:rPr>
        <w:t xml:space="preserve">INFORMATION SECURITY. Company shall implement the technical and organizational security measures which shall include, as appropriate for the risk, the following: pseudonymization and encryption of personal data, the ability to ensure the ongoing confidentiality, integrity, availability and resilience of processing systems and services, and the ability to restore the availability and access to personal data in a timely manner in the event of a physical or technical incident.  Company shall indicate the security measures it has in place by place by completing Appendix </w:t>
      </w:r>
      <w:proofErr w:type="gramStart"/>
      <w:r>
        <w:rPr>
          <w:sz w:val="20"/>
          <w:szCs w:val="20"/>
        </w:rPr>
        <w:t>2, and</w:t>
      </w:r>
      <w:proofErr w:type="gramEnd"/>
      <w:r>
        <w:rPr>
          <w:sz w:val="20"/>
          <w:szCs w:val="20"/>
        </w:rPr>
        <w:t xml:space="preserve"> agrees to implement at least the security measures specified below before Processing Personal Data and shall continue to comply with them during the term of </w:t>
      </w:r>
      <w:r w:rsidR="0025435C">
        <w:rPr>
          <w:sz w:val="20"/>
          <w:szCs w:val="20"/>
        </w:rPr>
        <w:t>the</w:t>
      </w:r>
      <w:r w:rsidR="0025435C" w:rsidRPr="006A0D2F">
        <w:rPr>
          <w:sz w:val="20"/>
          <w:szCs w:val="20"/>
        </w:rPr>
        <w:t xml:space="preserve"> </w:t>
      </w:r>
      <w:r w:rsidR="0025435C">
        <w:rPr>
          <w:sz w:val="20"/>
          <w:szCs w:val="20"/>
        </w:rPr>
        <w:t>Agreement</w:t>
      </w:r>
      <w:r>
        <w:rPr>
          <w:sz w:val="20"/>
          <w:szCs w:val="20"/>
        </w:rPr>
        <w:t>.</w:t>
      </w:r>
    </w:p>
    <w:p w14:paraId="182F1AAE" w14:textId="77777777" w:rsidR="0087653C" w:rsidRDefault="0087653C">
      <w:pPr>
        <w:pStyle w:val="ListParagraph"/>
        <w:tabs>
          <w:tab w:val="left" w:pos="1170"/>
        </w:tabs>
        <w:ind w:left="450" w:right="485"/>
        <w:rPr>
          <w:sz w:val="20"/>
          <w:szCs w:val="20"/>
        </w:rPr>
      </w:pPr>
    </w:p>
    <w:p w14:paraId="621F536F" w14:textId="77777777" w:rsidR="0087653C" w:rsidRDefault="00D80830" w:rsidP="00BB4337">
      <w:pPr>
        <w:pStyle w:val="EuroCorp1L3"/>
        <w:numPr>
          <w:ilvl w:val="2"/>
          <w:numId w:val="81"/>
        </w:numPr>
        <w:ind w:left="1800" w:right="522"/>
        <w:rPr>
          <w:sz w:val="20"/>
          <w:szCs w:val="20"/>
        </w:rPr>
      </w:pPr>
      <w:r>
        <w:rPr>
          <w:sz w:val="20"/>
          <w:szCs w:val="20"/>
        </w:rPr>
        <w:t>Company shall restrict access to Personal Data to those authorized persons who need such information to deliver the Services to Client and Customers under the Agreement.</w:t>
      </w:r>
    </w:p>
    <w:p w14:paraId="66D0BB70" w14:textId="7A9EB990" w:rsidR="0087653C" w:rsidRDefault="00D80830" w:rsidP="00BB4337">
      <w:pPr>
        <w:pStyle w:val="EuroCorp1L3"/>
        <w:numPr>
          <w:ilvl w:val="2"/>
          <w:numId w:val="81"/>
        </w:numPr>
        <w:ind w:left="1800" w:right="522"/>
        <w:rPr>
          <w:sz w:val="20"/>
          <w:szCs w:val="20"/>
        </w:rPr>
      </w:pPr>
      <w:r>
        <w:rPr>
          <w:sz w:val="20"/>
          <w:szCs w:val="20"/>
        </w:rPr>
        <w:t xml:space="preserve">Company shall implement and maintain administrative, physical and technical safeguards to protect Personal Data, together with any other information collected as part of the Services that might be used to identify a particular individual, that are no less rigorous than accepted industry practices, including the International Organizations for Standardization standards: ISO-IEC 27001:2005 (Information Security Management Systems Requirements), , and shall ensure that all such safeguards, including the manner in which Personal Data is collected, accessed, used, stored, processed, disposed of and disclosed, comply with the Data Protection </w:t>
      </w:r>
      <w:r w:rsidR="0025435C">
        <w:rPr>
          <w:sz w:val="20"/>
          <w:szCs w:val="20"/>
        </w:rPr>
        <w:t>Legislation</w:t>
      </w:r>
      <w:r>
        <w:rPr>
          <w:sz w:val="20"/>
          <w:szCs w:val="20"/>
        </w:rPr>
        <w:t>, as well as the terms and conditions of this DPA.</w:t>
      </w:r>
    </w:p>
    <w:p w14:paraId="70B3AA07" w14:textId="77777777" w:rsidR="0087653C" w:rsidRDefault="00D80830" w:rsidP="00BB4337">
      <w:pPr>
        <w:pStyle w:val="ListParagraph"/>
        <w:widowControl w:val="0"/>
        <w:numPr>
          <w:ilvl w:val="2"/>
          <w:numId w:val="81"/>
        </w:numPr>
        <w:autoSpaceDE w:val="0"/>
        <w:autoSpaceDN w:val="0"/>
        <w:ind w:left="1800" w:right="485"/>
        <w:contextualSpacing w:val="0"/>
        <w:jc w:val="both"/>
        <w:rPr>
          <w:sz w:val="20"/>
          <w:szCs w:val="20"/>
        </w:rPr>
      </w:pPr>
      <w:r>
        <w:rPr>
          <w:sz w:val="20"/>
          <w:szCs w:val="20"/>
        </w:rPr>
        <w:t>If the Services involve the transmission of Personal Data over a network (“data in motion”), Company will implement appropriate supplementary measures to protect the Personal Data against the specific risks presented by the Processing. Special Categories of Personal Data (as defined by GDPR) will only be transmitted in an encrypted format.</w:t>
      </w:r>
    </w:p>
    <w:p w14:paraId="378EAF6D" w14:textId="77777777" w:rsidR="0087653C" w:rsidRDefault="0087653C">
      <w:pPr>
        <w:pStyle w:val="ListParagraph"/>
        <w:tabs>
          <w:tab w:val="left" w:pos="1170"/>
        </w:tabs>
        <w:ind w:left="1800" w:right="485"/>
        <w:rPr>
          <w:sz w:val="20"/>
          <w:szCs w:val="20"/>
        </w:rPr>
      </w:pPr>
    </w:p>
    <w:p w14:paraId="77ECBD30" w14:textId="77777777" w:rsidR="0087653C" w:rsidRDefault="00D80830" w:rsidP="00BB4337">
      <w:pPr>
        <w:pStyle w:val="ListParagraph"/>
        <w:widowControl w:val="0"/>
        <w:numPr>
          <w:ilvl w:val="2"/>
          <w:numId w:val="81"/>
        </w:numPr>
        <w:autoSpaceDE w:val="0"/>
        <w:autoSpaceDN w:val="0"/>
        <w:ind w:left="1800" w:right="485"/>
        <w:contextualSpacing w:val="0"/>
        <w:jc w:val="both"/>
        <w:rPr>
          <w:sz w:val="20"/>
          <w:szCs w:val="20"/>
        </w:rPr>
      </w:pPr>
      <w:r>
        <w:rPr>
          <w:sz w:val="20"/>
          <w:szCs w:val="20"/>
        </w:rPr>
        <w:t>If the Services involve the storage of Personal Data, Company will implement appropriate measures to protect the Personal Data against the specific risks presented by the storage of such data (i.e. data encryption for stored data (“data at rest”)), and Company must adhere to a prevailing National Institute of Standards and Technology (NIST) standard, or at a minimum, the Advanced Encryption Standard (AES) with 256 bit key length, with proper encryption key management procedures. This requirement applies to Company’s internal systems, and any third-party providers utilized by Company. Special Categories of Personal Data will only be stored in an encrypted format.</w:t>
      </w:r>
    </w:p>
    <w:p w14:paraId="5022DD69" w14:textId="77777777" w:rsidR="0087653C" w:rsidRDefault="0087653C" w:rsidP="00BB4337">
      <w:pPr>
        <w:tabs>
          <w:tab w:val="left" w:pos="1980"/>
        </w:tabs>
        <w:ind w:right="485"/>
        <w:rPr>
          <w:sz w:val="20"/>
          <w:szCs w:val="20"/>
        </w:rPr>
      </w:pPr>
    </w:p>
    <w:p w14:paraId="6494F277" w14:textId="12391D05" w:rsidR="0087653C" w:rsidRDefault="00D80830" w:rsidP="00BB4337">
      <w:pPr>
        <w:pStyle w:val="ListParagraph"/>
        <w:widowControl w:val="0"/>
        <w:numPr>
          <w:ilvl w:val="2"/>
          <w:numId w:val="81"/>
        </w:numPr>
        <w:autoSpaceDE w:val="0"/>
        <w:autoSpaceDN w:val="0"/>
        <w:ind w:left="1800" w:right="485"/>
        <w:contextualSpacing w:val="0"/>
        <w:jc w:val="both"/>
        <w:rPr>
          <w:sz w:val="20"/>
          <w:szCs w:val="20"/>
        </w:rPr>
      </w:pPr>
      <w:r>
        <w:rPr>
          <w:sz w:val="20"/>
          <w:szCs w:val="20"/>
        </w:rPr>
        <w:t xml:space="preserve">The security measures required under </w:t>
      </w:r>
      <w:r w:rsidR="0025435C">
        <w:rPr>
          <w:sz w:val="20"/>
          <w:szCs w:val="20"/>
        </w:rPr>
        <w:t>the</w:t>
      </w:r>
      <w:r w:rsidR="0025435C" w:rsidRPr="006A0D2F">
        <w:rPr>
          <w:sz w:val="20"/>
          <w:szCs w:val="20"/>
        </w:rPr>
        <w:t xml:space="preserve"> </w:t>
      </w:r>
      <w:r w:rsidR="0025435C">
        <w:rPr>
          <w:sz w:val="20"/>
          <w:szCs w:val="20"/>
        </w:rPr>
        <w:t>Agreement</w:t>
      </w:r>
      <w:r>
        <w:rPr>
          <w:sz w:val="20"/>
          <w:szCs w:val="20"/>
        </w:rPr>
        <w:t xml:space="preserve"> are subject to technical progress and further developments. Company shall be permitted to implement alternative adequate measures but the level of security of such measures may not fall below the level of the measures in place as of the date hereof. Any substantial changes that may negatively affect the Services shall be documented and approved by </w:t>
      </w:r>
      <w:r w:rsidR="0025435C">
        <w:rPr>
          <w:sz w:val="20"/>
          <w:szCs w:val="20"/>
        </w:rPr>
        <w:t>Customer</w:t>
      </w:r>
      <w:r>
        <w:rPr>
          <w:sz w:val="20"/>
          <w:szCs w:val="20"/>
        </w:rPr>
        <w:t>.</w:t>
      </w:r>
    </w:p>
    <w:p w14:paraId="41269998" w14:textId="77777777" w:rsidR="0087653C" w:rsidRDefault="0087653C" w:rsidP="00BB4337">
      <w:pPr>
        <w:tabs>
          <w:tab w:val="left" w:pos="1170"/>
        </w:tabs>
        <w:ind w:right="485"/>
        <w:rPr>
          <w:sz w:val="20"/>
          <w:szCs w:val="20"/>
        </w:rPr>
      </w:pPr>
    </w:p>
    <w:p w14:paraId="00DF384F" w14:textId="341B0536" w:rsidR="0087653C" w:rsidRDefault="00D80830" w:rsidP="00BB4337">
      <w:pPr>
        <w:pStyle w:val="ListParagraph"/>
        <w:widowControl w:val="0"/>
        <w:numPr>
          <w:ilvl w:val="2"/>
          <w:numId w:val="81"/>
        </w:numPr>
        <w:autoSpaceDE w:val="0"/>
        <w:autoSpaceDN w:val="0"/>
        <w:ind w:left="1800" w:right="485"/>
        <w:contextualSpacing w:val="0"/>
        <w:rPr>
          <w:sz w:val="20"/>
          <w:szCs w:val="20"/>
        </w:rPr>
      </w:pPr>
      <w:r>
        <w:rPr>
          <w:sz w:val="20"/>
          <w:szCs w:val="20"/>
        </w:rPr>
        <w:t xml:space="preserve">Company shall implement a procedure for the regular testing, inspection, assessment and evaluation of the effectiveness of the technical and organizational measures to ensure the security of the </w:t>
      </w:r>
      <w:proofErr w:type="gramStart"/>
      <w:r>
        <w:rPr>
          <w:sz w:val="20"/>
          <w:szCs w:val="20"/>
        </w:rPr>
        <w:t>processing, and</w:t>
      </w:r>
      <w:proofErr w:type="gramEnd"/>
      <w:r>
        <w:rPr>
          <w:sz w:val="20"/>
          <w:szCs w:val="20"/>
        </w:rPr>
        <w:t xml:space="preserve"> notify </w:t>
      </w:r>
      <w:r w:rsidR="0025435C">
        <w:rPr>
          <w:sz w:val="20"/>
          <w:szCs w:val="20"/>
        </w:rPr>
        <w:t>Customer</w:t>
      </w:r>
      <w:r>
        <w:rPr>
          <w:sz w:val="20"/>
          <w:szCs w:val="20"/>
        </w:rPr>
        <w:t xml:space="preserve"> of any findings.</w:t>
      </w:r>
    </w:p>
    <w:p w14:paraId="0E7FEB3F" w14:textId="77777777" w:rsidR="0087653C" w:rsidRDefault="0087653C">
      <w:pPr>
        <w:pStyle w:val="ListParagraph"/>
        <w:tabs>
          <w:tab w:val="left" w:pos="1170"/>
        </w:tabs>
        <w:ind w:left="450" w:right="485"/>
        <w:rPr>
          <w:sz w:val="20"/>
          <w:szCs w:val="20"/>
        </w:rPr>
      </w:pPr>
    </w:p>
    <w:p w14:paraId="5C707A5F" w14:textId="77777777" w:rsidR="0087653C" w:rsidRDefault="0087653C">
      <w:pPr>
        <w:pStyle w:val="ListParagraph"/>
        <w:tabs>
          <w:tab w:val="left" w:pos="1170"/>
        </w:tabs>
        <w:ind w:left="450" w:right="485"/>
        <w:rPr>
          <w:sz w:val="20"/>
          <w:szCs w:val="20"/>
        </w:rPr>
      </w:pPr>
    </w:p>
    <w:p w14:paraId="6213737A" w14:textId="0BA3AB88" w:rsidR="0087653C" w:rsidRDefault="00D80830" w:rsidP="00BB4337">
      <w:pPr>
        <w:pStyle w:val="ListParagraph"/>
        <w:widowControl w:val="0"/>
        <w:numPr>
          <w:ilvl w:val="1"/>
          <w:numId w:val="81"/>
        </w:numPr>
        <w:tabs>
          <w:tab w:val="left" w:pos="1170"/>
        </w:tabs>
        <w:autoSpaceDE w:val="0"/>
        <w:autoSpaceDN w:val="0"/>
        <w:ind w:right="485" w:firstLine="30"/>
        <w:contextualSpacing w:val="0"/>
        <w:rPr>
          <w:sz w:val="20"/>
          <w:szCs w:val="20"/>
        </w:rPr>
      </w:pPr>
      <w:r>
        <w:rPr>
          <w:sz w:val="20"/>
          <w:szCs w:val="20"/>
        </w:rPr>
        <w:t>DATA BREACH. In the event Company becomes aware of Data Breach, Company will (</w:t>
      </w:r>
      <w:proofErr w:type="spellStart"/>
      <w:r>
        <w:rPr>
          <w:sz w:val="20"/>
          <w:szCs w:val="20"/>
        </w:rPr>
        <w:t>i</w:t>
      </w:r>
      <w:proofErr w:type="spellEnd"/>
      <w:r>
        <w:rPr>
          <w:sz w:val="20"/>
          <w:szCs w:val="20"/>
        </w:rPr>
        <w:t xml:space="preserve">) promptly notify the Customer of the Data Breach, no later than 48 hours after becoming aware of the Data Breach; and (ii) provide all reasonable help </w:t>
      </w:r>
      <w:r w:rsidR="00E753FD">
        <w:rPr>
          <w:sz w:val="20"/>
          <w:szCs w:val="20"/>
        </w:rPr>
        <w:t>requested by</w:t>
      </w:r>
      <w:r>
        <w:rPr>
          <w:sz w:val="20"/>
          <w:szCs w:val="20"/>
        </w:rPr>
        <w:t xml:space="preserve"> the Customer to investigate and remedy the Data Breach. The content and provision of any </w:t>
      </w:r>
      <w:r>
        <w:rPr>
          <w:sz w:val="20"/>
          <w:szCs w:val="20"/>
        </w:rPr>
        <w:lastRenderedPageBreak/>
        <w:t xml:space="preserve">notification of the Data Breach shall be solely at Customer’s discretion, except as otherwise required by applicable law or regulations. </w:t>
      </w:r>
    </w:p>
    <w:p w14:paraId="1F41F321" w14:textId="77777777" w:rsidR="0087653C" w:rsidRDefault="0087653C">
      <w:pPr>
        <w:pStyle w:val="ListParagraph"/>
        <w:ind w:left="1140"/>
        <w:jc w:val="both"/>
        <w:rPr>
          <w:sz w:val="20"/>
          <w:szCs w:val="20"/>
        </w:rPr>
      </w:pPr>
    </w:p>
    <w:p w14:paraId="4018EA5E" w14:textId="77777777" w:rsidR="0087653C" w:rsidRDefault="00D80830" w:rsidP="00BB4337">
      <w:pPr>
        <w:pStyle w:val="ListParagraph"/>
        <w:widowControl w:val="0"/>
        <w:numPr>
          <w:ilvl w:val="2"/>
          <w:numId w:val="81"/>
        </w:numPr>
        <w:autoSpaceDE w:val="0"/>
        <w:autoSpaceDN w:val="0"/>
        <w:ind w:right="485"/>
        <w:contextualSpacing w:val="0"/>
        <w:rPr>
          <w:sz w:val="20"/>
          <w:szCs w:val="20"/>
        </w:rPr>
      </w:pPr>
      <w:r>
        <w:rPr>
          <w:sz w:val="20"/>
          <w:szCs w:val="20"/>
        </w:rPr>
        <w:t xml:space="preserve">DATA BREACH NOTIFICATION. Company’s notification of a Data Breach to Customer, to the extent known, will include: (a) the nature of the Data Breach; (b) the date and time upon which the Data Breach  took place and was discovered; (c) the number of Data Subjects affected by the incident; (d) the categories of Personal Data involved; (e) the measures – such as encryption, or other technical or organizational measures – that were taken to address the incident, including measures to mitigate the possible adverse effects; (f) the name and contact details of the data protection officer or other contact; and (g) a description of the likely consequences of the Data Breach.  </w:t>
      </w:r>
    </w:p>
    <w:p w14:paraId="16E3E687" w14:textId="77777777" w:rsidR="0087653C" w:rsidRDefault="0087653C" w:rsidP="00BB4337">
      <w:pPr>
        <w:pStyle w:val="ListParagraph"/>
        <w:widowControl w:val="0"/>
        <w:tabs>
          <w:tab w:val="left" w:pos="1170"/>
        </w:tabs>
        <w:autoSpaceDE w:val="0"/>
        <w:autoSpaceDN w:val="0"/>
        <w:ind w:left="1140" w:right="485"/>
        <w:contextualSpacing w:val="0"/>
        <w:rPr>
          <w:sz w:val="20"/>
          <w:szCs w:val="20"/>
        </w:rPr>
      </w:pPr>
    </w:p>
    <w:p w14:paraId="400F7C5F" w14:textId="1921B475" w:rsidR="0087653C" w:rsidRPr="00BB4337" w:rsidRDefault="00D80830" w:rsidP="00BB4337">
      <w:pPr>
        <w:pStyle w:val="ListParagraph"/>
        <w:widowControl w:val="0"/>
        <w:numPr>
          <w:ilvl w:val="2"/>
          <w:numId w:val="81"/>
        </w:numPr>
        <w:autoSpaceDE w:val="0"/>
        <w:autoSpaceDN w:val="0"/>
        <w:ind w:right="485"/>
        <w:contextualSpacing w:val="0"/>
        <w:rPr>
          <w:sz w:val="20"/>
        </w:rPr>
      </w:pPr>
      <w:r>
        <w:rPr>
          <w:sz w:val="20"/>
          <w:szCs w:val="20"/>
        </w:rPr>
        <w:t xml:space="preserve">DATA BREACH COORDINATION. Company shall properly document the facts surrounding the Data Breach, its effects and responsive actions taken, including any reporting to regulatory and law enforcement agencies where required by applicable law. Company will provide timely information and cooperation as Customer may require so that it may </w:t>
      </w:r>
      <w:r w:rsidR="00303463" w:rsidRPr="006069B1">
        <w:rPr>
          <w:sz w:val="20"/>
          <w:szCs w:val="20"/>
        </w:rPr>
        <w:t>fulfil</w:t>
      </w:r>
      <w:r>
        <w:rPr>
          <w:sz w:val="20"/>
          <w:szCs w:val="20"/>
        </w:rPr>
        <w:t xml:space="preserve"> its Data Breach obligations under (and in accordance with the timescales required by) Data Protection </w:t>
      </w:r>
      <w:r w:rsidR="00AF443F">
        <w:rPr>
          <w:sz w:val="20"/>
          <w:szCs w:val="20"/>
        </w:rPr>
        <w:t>Legislation</w:t>
      </w:r>
      <w:r>
        <w:rPr>
          <w:sz w:val="20"/>
          <w:szCs w:val="20"/>
        </w:rPr>
        <w:t xml:space="preserve">. </w:t>
      </w:r>
      <w:r w:rsidRPr="00BB4337">
        <w:rPr>
          <w:b/>
          <w:sz w:val="20"/>
        </w:rPr>
        <w:br w:type="page"/>
      </w:r>
    </w:p>
    <w:p w14:paraId="74E1477E" w14:textId="77777777" w:rsidR="00E25174" w:rsidRPr="00EF2CBF" w:rsidRDefault="00E25174" w:rsidP="00EF2CBF"/>
    <w:p w14:paraId="0180A377" w14:textId="77777777" w:rsidR="00E25174" w:rsidRPr="00EF2CBF" w:rsidRDefault="00E25174" w:rsidP="00EF2CBF"/>
    <w:p w14:paraId="3F0BB4EB" w14:textId="77777777" w:rsidR="00E25174" w:rsidRPr="00EF2CBF" w:rsidRDefault="00E25174" w:rsidP="00EF2CBF"/>
    <w:p w14:paraId="3F28670D" w14:textId="77777777" w:rsidR="00E25174" w:rsidRPr="00EF2CBF" w:rsidRDefault="00E25174" w:rsidP="00EF2CBF"/>
    <w:p w14:paraId="0C062E33" w14:textId="77777777" w:rsidR="00E25174" w:rsidRPr="00EF2CBF" w:rsidRDefault="00E25174" w:rsidP="00EF2CBF"/>
    <w:p w14:paraId="64271126" w14:textId="77777777" w:rsidR="00E25174" w:rsidRPr="00EF2CBF" w:rsidRDefault="00E25174" w:rsidP="00EF2CBF"/>
    <w:p w14:paraId="49C9C89A" w14:textId="77777777" w:rsidR="00E25174" w:rsidRPr="00EF2CBF" w:rsidRDefault="00E25174" w:rsidP="00EF2CBF"/>
    <w:p w14:paraId="5D21A811" w14:textId="77777777" w:rsidR="00E25174" w:rsidRPr="00EF2CBF" w:rsidRDefault="00E25174" w:rsidP="00EF2CBF"/>
    <w:p w14:paraId="6F397222" w14:textId="77777777" w:rsidR="00E25174" w:rsidRPr="00EF2CBF" w:rsidRDefault="00E25174" w:rsidP="00EF2CBF"/>
    <w:p w14:paraId="09DC7A04" w14:textId="77777777" w:rsidR="00E25174" w:rsidRPr="00EF2CBF" w:rsidRDefault="00E25174" w:rsidP="00EF2CBF"/>
    <w:p w14:paraId="6A41A213" w14:textId="77777777" w:rsidR="00E25174" w:rsidRPr="00EF2CBF" w:rsidRDefault="00E25174" w:rsidP="00EF2CBF"/>
    <w:p w14:paraId="72F39CB3" w14:textId="77777777" w:rsidR="00E25174" w:rsidRPr="00EF2CBF" w:rsidRDefault="00E25174" w:rsidP="00EF2CBF"/>
    <w:p w14:paraId="06CF6B27" w14:textId="77777777" w:rsidR="00E25174" w:rsidRPr="00EF2CBF" w:rsidRDefault="00E25174" w:rsidP="00EF2CBF"/>
    <w:p w14:paraId="5E4E6ED7" w14:textId="77777777" w:rsidR="00E25174" w:rsidRPr="00EF2CBF" w:rsidRDefault="00E25174" w:rsidP="00EF2CBF"/>
    <w:p w14:paraId="01FF0660" w14:textId="77777777" w:rsidR="00E25174" w:rsidRPr="00EF2CBF" w:rsidRDefault="00E25174" w:rsidP="00EF2CBF"/>
    <w:p w14:paraId="2FA4434E" w14:textId="77777777" w:rsidR="00E25174" w:rsidRPr="00EF2CBF" w:rsidRDefault="00E25174" w:rsidP="00EF2CBF"/>
    <w:p w14:paraId="4BB6C42E" w14:textId="77777777" w:rsidR="00E25174" w:rsidRPr="00EF2CBF" w:rsidRDefault="00E25174" w:rsidP="00EF2CBF"/>
    <w:p w14:paraId="3D90F612" w14:textId="77777777" w:rsidR="00E25174" w:rsidRPr="00EF2CBF" w:rsidRDefault="00E25174" w:rsidP="00EF2CBF"/>
    <w:p w14:paraId="7D3CF6D0" w14:textId="77777777" w:rsidR="00E25174" w:rsidRPr="00EF2CBF" w:rsidRDefault="00E25174" w:rsidP="00EF2CBF"/>
    <w:p w14:paraId="26D58772" w14:textId="77777777" w:rsidR="00E25174" w:rsidRPr="00EF2CBF" w:rsidRDefault="00E25174" w:rsidP="00EF2CBF"/>
    <w:p w14:paraId="68B9D9E2" w14:textId="77777777" w:rsidR="00E25174" w:rsidRPr="00EF2CBF" w:rsidRDefault="00E25174" w:rsidP="00EF2CBF"/>
    <w:p w14:paraId="3CE89928" w14:textId="77777777" w:rsidR="00E25174" w:rsidRPr="00EF2CBF" w:rsidRDefault="00E25174" w:rsidP="00EF2CBF"/>
    <w:p w14:paraId="42485625" w14:textId="77777777" w:rsidR="00E25174" w:rsidRPr="00EF2CBF" w:rsidRDefault="00E25174" w:rsidP="00EF2CBF"/>
    <w:p w14:paraId="6C1D8F46" w14:textId="77777777" w:rsidR="00E25174" w:rsidRPr="00EF2CBF" w:rsidRDefault="00E25174" w:rsidP="00EF2CBF"/>
    <w:p w14:paraId="450E555C" w14:textId="77777777" w:rsidR="00E25174" w:rsidRPr="00EF2CBF" w:rsidRDefault="00E25174" w:rsidP="00EF2CBF"/>
    <w:p w14:paraId="51ED77AC" w14:textId="77777777" w:rsidR="00E25174" w:rsidRPr="00EF2CBF" w:rsidRDefault="00E25174" w:rsidP="00EF2CBF"/>
    <w:p w14:paraId="1E14E5BE" w14:textId="77777777" w:rsidR="00E25174" w:rsidRPr="00EF2CBF" w:rsidRDefault="00E25174" w:rsidP="00EF2CBF"/>
    <w:p w14:paraId="22BE5EDA" w14:textId="77777777" w:rsidR="00E25174" w:rsidRPr="00EF2CBF" w:rsidRDefault="00E25174" w:rsidP="00EF2CBF"/>
    <w:p w14:paraId="7C4986D7" w14:textId="77777777" w:rsidR="00E25174" w:rsidRPr="00EF2CBF" w:rsidRDefault="00E25174" w:rsidP="00EF2CBF"/>
    <w:p w14:paraId="2BC6E868" w14:textId="77777777" w:rsidR="00E25174" w:rsidRPr="00EF2CBF" w:rsidRDefault="00E25174" w:rsidP="00EF2CBF"/>
    <w:p w14:paraId="08CEB2D4" w14:textId="77777777" w:rsidR="00E25174" w:rsidRPr="00EF2CBF" w:rsidRDefault="00E25174" w:rsidP="00EF2CBF"/>
    <w:p w14:paraId="7CAF28B5" w14:textId="77777777" w:rsidR="00E25174" w:rsidRPr="00EF2CBF" w:rsidRDefault="00E25174" w:rsidP="00EF2CBF"/>
    <w:p w14:paraId="66B9A2B6" w14:textId="77777777" w:rsidR="00E25174" w:rsidRPr="00EF2CBF" w:rsidRDefault="00E25174" w:rsidP="00EF2CBF"/>
    <w:p w14:paraId="7AA3FCCD" w14:textId="77777777" w:rsidR="00E25174" w:rsidRPr="00EF2CBF" w:rsidRDefault="00E25174" w:rsidP="00EF2CBF"/>
    <w:p w14:paraId="002638C4" w14:textId="77777777" w:rsidR="00E25174" w:rsidRPr="00EF2CBF" w:rsidRDefault="00E25174" w:rsidP="00EF2CBF"/>
    <w:p w14:paraId="555C6715" w14:textId="77777777" w:rsidR="00E25174" w:rsidRPr="00EF2CBF" w:rsidRDefault="00E25174" w:rsidP="00EF2CBF"/>
    <w:p w14:paraId="54EB6D17" w14:textId="77777777" w:rsidR="00E25174" w:rsidRPr="00EF2CBF" w:rsidRDefault="00E25174" w:rsidP="00EF2CBF"/>
    <w:p w14:paraId="66C4F920" w14:textId="77777777" w:rsidR="00E25174" w:rsidRPr="00EF2CBF" w:rsidRDefault="00E25174" w:rsidP="00EF2CBF"/>
    <w:p w14:paraId="2D961E70" w14:textId="77777777" w:rsidR="00E25174" w:rsidRPr="00EF2CBF" w:rsidRDefault="00E25174" w:rsidP="00EF2CBF"/>
    <w:p w14:paraId="731A720C" w14:textId="77777777" w:rsidR="00E25174" w:rsidRPr="00EF2CBF" w:rsidRDefault="00E25174" w:rsidP="00EF2CBF"/>
    <w:p w14:paraId="58961B83" w14:textId="77777777" w:rsidR="00E25174" w:rsidRPr="00EF2CBF" w:rsidRDefault="00E25174" w:rsidP="00EF2CBF"/>
    <w:p w14:paraId="11AA52D3" w14:textId="77777777" w:rsidR="00E25174" w:rsidRPr="00EF2CBF" w:rsidRDefault="00E25174" w:rsidP="00EF2CBF"/>
    <w:p w14:paraId="4E382126" w14:textId="77777777" w:rsidR="00E25174" w:rsidRPr="00EF2CBF" w:rsidRDefault="00E25174" w:rsidP="00EF2CBF"/>
    <w:p w14:paraId="5A5C86FE" w14:textId="77777777" w:rsidR="00E25174" w:rsidRPr="00EF2CBF" w:rsidRDefault="00E25174" w:rsidP="00EF2CBF"/>
    <w:p w14:paraId="2AB3B676" w14:textId="77777777" w:rsidR="00E25174" w:rsidRPr="00EF2CBF" w:rsidRDefault="00E25174" w:rsidP="00EF2CBF"/>
    <w:p w14:paraId="4B6B8DD4" w14:textId="77777777" w:rsidR="00E25174" w:rsidRPr="00EF2CBF" w:rsidRDefault="00E25174" w:rsidP="00EF2CBF"/>
    <w:p w14:paraId="782CEA5C" w14:textId="77777777" w:rsidR="00E25174" w:rsidRPr="00EF2CBF" w:rsidRDefault="00E25174" w:rsidP="00EF2CBF"/>
    <w:p w14:paraId="6E27BE49" w14:textId="77777777" w:rsidR="00E25174" w:rsidRPr="00EF2CBF" w:rsidRDefault="00E25174" w:rsidP="00EF2CBF"/>
    <w:p w14:paraId="05BBE1E5" w14:textId="77777777" w:rsidR="00E25174" w:rsidRPr="00EF2CBF" w:rsidRDefault="00E25174" w:rsidP="00EF2CBF"/>
    <w:p w14:paraId="13D5CCE9" w14:textId="77777777" w:rsidR="00E25174" w:rsidRPr="00EF2CBF" w:rsidRDefault="00E25174" w:rsidP="00EF2CBF"/>
    <w:p w14:paraId="0C22BB66" w14:textId="77777777" w:rsidR="00E25174" w:rsidRPr="00EF2CBF" w:rsidRDefault="00E25174" w:rsidP="00EF2CBF"/>
    <w:p w14:paraId="2B7BE6BD" w14:textId="77777777" w:rsidR="00E25174" w:rsidRPr="00EF2CBF" w:rsidRDefault="00E25174" w:rsidP="00EF2CBF"/>
    <w:p w14:paraId="4B4F9A5B" w14:textId="77777777" w:rsidR="00E25174" w:rsidRPr="00EF2CBF" w:rsidRDefault="00E25174" w:rsidP="00EF2CBF"/>
    <w:p w14:paraId="47E169A7" w14:textId="77777777" w:rsidR="00E25174" w:rsidRPr="00EF2CBF" w:rsidRDefault="00E25174" w:rsidP="00EF2CBF"/>
    <w:p w14:paraId="2D9F0848" w14:textId="77777777" w:rsidR="00E25174" w:rsidRPr="00EF2CBF" w:rsidRDefault="00E25174" w:rsidP="00EF2CBF"/>
    <w:p w14:paraId="490D791D" w14:textId="77777777" w:rsidR="00E25174" w:rsidRPr="00EF2CBF" w:rsidRDefault="00E25174" w:rsidP="00EF2CBF"/>
    <w:p w14:paraId="24EC27E7" w14:textId="77777777" w:rsidR="00E25174" w:rsidRPr="00EF2CBF" w:rsidRDefault="00E25174" w:rsidP="00EF2CBF"/>
    <w:p w14:paraId="12C37EA5" w14:textId="77777777" w:rsidR="00E25174" w:rsidRPr="00EF2CBF" w:rsidRDefault="00E25174" w:rsidP="00EF2CBF"/>
    <w:p w14:paraId="70DE3C7B" w14:textId="77777777" w:rsidR="00E25174" w:rsidRPr="00EF2CBF" w:rsidRDefault="00E25174" w:rsidP="00EF2CBF"/>
    <w:p w14:paraId="18C331E6" w14:textId="77777777" w:rsidR="00E25174" w:rsidRPr="00EF2CBF" w:rsidRDefault="00E25174" w:rsidP="00EF2CBF"/>
    <w:p w14:paraId="135DF7BC" w14:textId="77777777" w:rsidR="00E25174" w:rsidRPr="00EF2CBF" w:rsidRDefault="00E25174" w:rsidP="00EF2CBF"/>
    <w:p w14:paraId="16F59D19" w14:textId="77777777" w:rsidR="00E25174" w:rsidRPr="00EF2CBF" w:rsidRDefault="00E25174" w:rsidP="00EF2CBF"/>
    <w:p w14:paraId="67988B97" w14:textId="77777777" w:rsidR="00E25174" w:rsidRPr="00EF2CBF" w:rsidRDefault="00E25174" w:rsidP="00EF2CBF"/>
    <w:p w14:paraId="623012F2" w14:textId="77777777" w:rsidR="00E25174" w:rsidRPr="00EF2CBF" w:rsidRDefault="00E25174" w:rsidP="00EF2CBF"/>
    <w:p w14:paraId="6953A7C0" w14:textId="77777777" w:rsidR="00E25174" w:rsidRPr="00EF2CBF" w:rsidRDefault="00E25174" w:rsidP="00EF2CBF"/>
    <w:p w14:paraId="495768C9" w14:textId="77777777" w:rsidR="00E25174" w:rsidRPr="00EF2CBF" w:rsidRDefault="00E25174" w:rsidP="00EF2CBF"/>
    <w:p w14:paraId="395BC069" w14:textId="77777777" w:rsidR="00E25174" w:rsidRPr="00EF2CBF" w:rsidRDefault="00E25174" w:rsidP="00EF2CBF"/>
    <w:p w14:paraId="0FF14A5F" w14:textId="77777777" w:rsidR="00E25174" w:rsidRPr="00EF2CBF" w:rsidRDefault="00E25174" w:rsidP="00EF2CBF"/>
    <w:p w14:paraId="36BEEA44" w14:textId="77777777" w:rsidR="00E25174" w:rsidRPr="00EF2CBF" w:rsidRDefault="00E25174" w:rsidP="00EF2CBF"/>
    <w:p w14:paraId="552DFEAE" w14:textId="77777777" w:rsidR="00E25174" w:rsidRPr="00EF2CBF" w:rsidRDefault="00E25174" w:rsidP="00EF2CBF"/>
    <w:p w14:paraId="60903A17" w14:textId="77777777" w:rsidR="00E25174" w:rsidRPr="00EF2CBF" w:rsidRDefault="00E25174" w:rsidP="00EF2CBF"/>
    <w:p w14:paraId="18117F3E" w14:textId="77777777" w:rsidR="00E25174" w:rsidRPr="00EF2CBF" w:rsidRDefault="00E25174" w:rsidP="00EF2CBF"/>
    <w:p w14:paraId="724B1CCD" w14:textId="77777777" w:rsidR="00E25174" w:rsidRPr="00EF2CBF" w:rsidRDefault="00E25174" w:rsidP="00EF2CBF"/>
    <w:p w14:paraId="469CD5EA" w14:textId="77777777" w:rsidR="00E25174" w:rsidRPr="00EF2CBF" w:rsidRDefault="00E25174" w:rsidP="00EF2CBF"/>
    <w:p w14:paraId="09C74C26" w14:textId="77777777" w:rsidR="00E25174" w:rsidRPr="00EF2CBF" w:rsidRDefault="00E25174" w:rsidP="00EF2CBF"/>
    <w:p w14:paraId="3DC114FD" w14:textId="77777777" w:rsidR="00E25174" w:rsidRPr="00EF2CBF" w:rsidRDefault="00E25174" w:rsidP="00EF2CBF"/>
    <w:p w14:paraId="334EF6D1" w14:textId="77777777" w:rsidR="00E25174" w:rsidRPr="00EF2CBF" w:rsidRDefault="00E25174" w:rsidP="00EF2CBF"/>
    <w:p w14:paraId="775F7FA5" w14:textId="77777777" w:rsidR="00E25174" w:rsidRPr="00EF2CBF" w:rsidRDefault="00E25174" w:rsidP="00EF2CBF"/>
    <w:p w14:paraId="25B0E756" w14:textId="77777777" w:rsidR="00E25174" w:rsidRPr="00EF2CBF" w:rsidRDefault="00E25174" w:rsidP="00EF2CBF"/>
    <w:p w14:paraId="0EA7949A" w14:textId="77777777" w:rsidR="00E25174" w:rsidRPr="00EF2CBF" w:rsidRDefault="00E25174" w:rsidP="00EF2CBF"/>
    <w:p w14:paraId="4DFCA0ED" w14:textId="77777777" w:rsidR="00E25174" w:rsidRPr="00EF2CBF" w:rsidRDefault="00E25174" w:rsidP="00EF2CBF"/>
    <w:p w14:paraId="6FB67AC9" w14:textId="77777777" w:rsidR="00E25174" w:rsidRPr="00EF2CBF" w:rsidRDefault="00E25174" w:rsidP="00EF2CBF"/>
    <w:p w14:paraId="4691774A" w14:textId="77777777" w:rsidR="00E25174" w:rsidRPr="00EF2CBF" w:rsidRDefault="00E25174" w:rsidP="00EF2CBF"/>
    <w:p w14:paraId="559A3EE7" w14:textId="77777777" w:rsidR="00E25174" w:rsidRPr="00EF2CBF" w:rsidRDefault="00E25174" w:rsidP="00EF2CBF"/>
    <w:p w14:paraId="196C08C6" w14:textId="77777777" w:rsidR="00E25174" w:rsidRPr="00EF2CBF" w:rsidRDefault="00E25174" w:rsidP="00EF2CBF"/>
    <w:p w14:paraId="60995A23" w14:textId="77777777" w:rsidR="00E25174" w:rsidRPr="00EF2CBF" w:rsidRDefault="00E25174" w:rsidP="00EF2CBF"/>
    <w:p w14:paraId="7623D21E" w14:textId="77777777" w:rsidR="00E25174" w:rsidRPr="00EF2CBF" w:rsidRDefault="00E25174" w:rsidP="00EF2CBF"/>
    <w:p w14:paraId="5740CE32" w14:textId="77777777" w:rsidR="00E25174" w:rsidRPr="00EF2CBF" w:rsidRDefault="00E25174" w:rsidP="00EF2CBF"/>
    <w:p w14:paraId="6C333365" w14:textId="77777777" w:rsidR="00E25174" w:rsidRPr="00EF2CBF" w:rsidRDefault="00E25174" w:rsidP="00EF2CBF"/>
    <w:p w14:paraId="0347A4BA" w14:textId="77777777" w:rsidR="00E25174" w:rsidRPr="00EF2CBF" w:rsidRDefault="00E25174" w:rsidP="00EF2CBF"/>
    <w:p w14:paraId="6E8730EF" w14:textId="77777777" w:rsidR="00E25174" w:rsidRPr="00EF2CBF" w:rsidRDefault="00E25174" w:rsidP="00EF2CBF"/>
    <w:p w14:paraId="536D37F6" w14:textId="77777777" w:rsidR="00E25174" w:rsidRPr="00EF2CBF" w:rsidRDefault="00E25174" w:rsidP="00EF2CBF"/>
    <w:p w14:paraId="2008C1F2" w14:textId="77777777" w:rsidR="00E25174" w:rsidRPr="00EF2CBF" w:rsidRDefault="00E25174" w:rsidP="00EF2CBF"/>
    <w:p w14:paraId="0B0511C5" w14:textId="77777777" w:rsidR="00E25174" w:rsidRPr="00EF2CBF" w:rsidRDefault="00E25174" w:rsidP="00EF2CBF"/>
    <w:p w14:paraId="5C877686" w14:textId="77777777" w:rsidR="00E25174" w:rsidRPr="00EF2CBF" w:rsidRDefault="00E25174" w:rsidP="00EF2CBF"/>
    <w:p w14:paraId="53DAE937" w14:textId="77777777" w:rsidR="00E25174" w:rsidRPr="00EF2CBF" w:rsidRDefault="00E25174" w:rsidP="00EF2CBF"/>
    <w:p w14:paraId="1031CA76" w14:textId="77777777" w:rsidR="00E25174" w:rsidRPr="00EF2CBF" w:rsidRDefault="00E25174" w:rsidP="00EF2CBF"/>
    <w:p w14:paraId="6130BE6C" w14:textId="77777777" w:rsidR="00E25174" w:rsidRPr="00EF2CBF" w:rsidRDefault="00E25174" w:rsidP="00EF2CBF"/>
    <w:p w14:paraId="26061FDC" w14:textId="77777777" w:rsidR="00E25174" w:rsidRPr="00EF2CBF" w:rsidRDefault="00E25174" w:rsidP="00EF2CBF"/>
    <w:p w14:paraId="5401009B" w14:textId="77777777" w:rsidR="00E25174" w:rsidRPr="00EF2CBF" w:rsidRDefault="00E25174" w:rsidP="00EF2CBF"/>
    <w:p w14:paraId="4581114D" w14:textId="77777777" w:rsidR="00E25174" w:rsidRPr="00EF2CBF" w:rsidRDefault="00E25174" w:rsidP="00EF2CBF"/>
    <w:p w14:paraId="03818C65" w14:textId="77777777" w:rsidR="00E25174" w:rsidRPr="00EF2CBF" w:rsidRDefault="00E25174" w:rsidP="00EF2CBF"/>
    <w:p w14:paraId="1BF3B4DE" w14:textId="77777777" w:rsidR="00E25174" w:rsidRPr="00EF2CBF" w:rsidRDefault="00E25174" w:rsidP="00EF2CBF"/>
    <w:p w14:paraId="6F6E68A2" w14:textId="77777777" w:rsidR="00E25174" w:rsidRPr="00EF2CBF" w:rsidRDefault="00E25174" w:rsidP="00EF2CBF"/>
    <w:p w14:paraId="79B113B2" w14:textId="77777777" w:rsidR="00E25174" w:rsidRPr="00EF2CBF" w:rsidRDefault="00E25174" w:rsidP="00EF2CBF"/>
    <w:p w14:paraId="194D95D1" w14:textId="77777777" w:rsidR="00E25174" w:rsidRPr="00EF2CBF" w:rsidRDefault="00E25174" w:rsidP="00EF2CBF"/>
    <w:p w14:paraId="50793A08" w14:textId="77777777" w:rsidR="00E25174" w:rsidRPr="00EF2CBF" w:rsidRDefault="00E25174" w:rsidP="00EF2CBF"/>
    <w:p w14:paraId="55B42D35" w14:textId="77777777" w:rsidR="00E25174" w:rsidRPr="00EF2CBF" w:rsidRDefault="00E25174" w:rsidP="00EF2CBF"/>
    <w:p w14:paraId="7C371E18" w14:textId="77777777" w:rsidR="00E25174" w:rsidRPr="00EF2CBF" w:rsidRDefault="00E25174" w:rsidP="00EF2CBF"/>
    <w:p w14:paraId="698A88BC" w14:textId="77777777" w:rsidR="00E25174" w:rsidRPr="00EF2CBF" w:rsidRDefault="00E25174" w:rsidP="00EF2CBF"/>
    <w:p w14:paraId="02AC849E" w14:textId="77777777" w:rsidR="00E25174" w:rsidRPr="00EF2CBF" w:rsidRDefault="00E25174" w:rsidP="00EF2CBF"/>
    <w:p w14:paraId="2F685F97" w14:textId="77777777" w:rsidR="00E25174" w:rsidRPr="00EF2CBF" w:rsidRDefault="00E25174" w:rsidP="00EF2CBF"/>
    <w:p w14:paraId="5227F48E" w14:textId="77777777" w:rsidR="00E25174" w:rsidRPr="00EF2CBF" w:rsidRDefault="00E25174" w:rsidP="00EF2CBF"/>
    <w:p w14:paraId="61DDCE1D" w14:textId="77777777" w:rsidR="00E25174" w:rsidRPr="00EF2CBF" w:rsidRDefault="00E25174" w:rsidP="00EF2CBF"/>
    <w:p w14:paraId="15392945" w14:textId="77777777" w:rsidR="00E25174" w:rsidRPr="00EF2CBF" w:rsidRDefault="00E25174" w:rsidP="00EF2CBF"/>
    <w:p w14:paraId="4CF103C6" w14:textId="77777777" w:rsidR="00E25174" w:rsidRPr="00EF2CBF" w:rsidRDefault="00E25174" w:rsidP="00EF2CBF"/>
    <w:p w14:paraId="552A9640" w14:textId="77777777" w:rsidR="00E25174" w:rsidRPr="00EF2CBF" w:rsidRDefault="00E25174" w:rsidP="00EF2CBF"/>
    <w:p w14:paraId="5DD2EE7D" w14:textId="77777777" w:rsidR="00E25174" w:rsidRPr="00EF2CBF" w:rsidRDefault="00E25174" w:rsidP="00EF2CBF"/>
    <w:p w14:paraId="00141811" w14:textId="77777777" w:rsidR="00E25174" w:rsidRPr="00EF2CBF" w:rsidRDefault="00E25174" w:rsidP="00EF2CBF"/>
    <w:p w14:paraId="1DEBF1CF" w14:textId="77777777" w:rsidR="00E25174" w:rsidRPr="00EF2CBF" w:rsidRDefault="00E25174" w:rsidP="00EF2CBF"/>
    <w:p w14:paraId="7FA85D6D" w14:textId="77777777" w:rsidR="00E25174" w:rsidRPr="00EF2CBF" w:rsidRDefault="00E25174" w:rsidP="00EF2CBF"/>
    <w:p w14:paraId="79151428" w14:textId="77777777" w:rsidR="00E25174" w:rsidRPr="00EF2CBF" w:rsidRDefault="00E25174" w:rsidP="00EF2CBF"/>
    <w:p w14:paraId="38B34296" w14:textId="77777777" w:rsidR="00E25174" w:rsidRPr="00EF2CBF" w:rsidRDefault="00E25174" w:rsidP="00EF2CBF"/>
    <w:p w14:paraId="500E384D" w14:textId="77777777" w:rsidR="00E25174" w:rsidRPr="00EF2CBF" w:rsidRDefault="00E25174" w:rsidP="00EF2CBF"/>
    <w:p w14:paraId="4C92CA92" w14:textId="77777777" w:rsidR="00E25174" w:rsidRPr="00EF2CBF" w:rsidRDefault="00E25174" w:rsidP="00EF2CBF"/>
    <w:p w14:paraId="367232C2" w14:textId="77777777" w:rsidR="00E25174" w:rsidRPr="00EF2CBF" w:rsidRDefault="00E25174" w:rsidP="00EF2CBF"/>
    <w:p w14:paraId="56120FA5" w14:textId="77777777" w:rsidR="00E25174" w:rsidRPr="00EF2CBF" w:rsidRDefault="00E25174" w:rsidP="00EF2CBF"/>
    <w:p w14:paraId="0DEF1E9C" w14:textId="77777777" w:rsidR="00E25174" w:rsidRPr="00EF2CBF" w:rsidRDefault="00E25174" w:rsidP="00EF2CBF"/>
    <w:p w14:paraId="29760F34" w14:textId="77777777" w:rsidR="00E25174" w:rsidRPr="00EF2CBF" w:rsidRDefault="00E25174" w:rsidP="00EF2CBF"/>
    <w:p w14:paraId="31321123" w14:textId="77777777" w:rsidR="00E25174" w:rsidRPr="00EF2CBF" w:rsidRDefault="00E25174" w:rsidP="00EF2CBF"/>
    <w:p w14:paraId="68C83DFC" w14:textId="77777777" w:rsidR="00E25174" w:rsidRPr="00EF2CBF" w:rsidRDefault="00E25174" w:rsidP="00EF2CBF"/>
    <w:p w14:paraId="64FED751" w14:textId="77777777" w:rsidR="00E25174" w:rsidRPr="00EF2CBF" w:rsidRDefault="00E25174" w:rsidP="00EF2CBF"/>
    <w:p w14:paraId="1F973869" w14:textId="77777777" w:rsidR="00E25174" w:rsidRPr="00EF2CBF" w:rsidRDefault="00E25174" w:rsidP="00EF2CBF"/>
    <w:p w14:paraId="075BE2E6" w14:textId="77777777" w:rsidR="00E25174" w:rsidRPr="00EF2CBF" w:rsidRDefault="00E25174" w:rsidP="00EF2CBF"/>
    <w:p w14:paraId="6B1C415B" w14:textId="77777777" w:rsidR="00E25174" w:rsidRPr="00EF2CBF" w:rsidRDefault="00E25174" w:rsidP="00EF2CBF"/>
    <w:p w14:paraId="36043BEA" w14:textId="77777777" w:rsidR="00E25174" w:rsidRPr="00EF2CBF" w:rsidRDefault="00E25174" w:rsidP="00EF2CBF"/>
    <w:p w14:paraId="5B7B6396" w14:textId="77777777" w:rsidR="00E25174" w:rsidRPr="00EF2CBF" w:rsidRDefault="00E25174" w:rsidP="00EF2CBF"/>
    <w:p w14:paraId="27A85AB1" w14:textId="77777777" w:rsidR="00E25174" w:rsidRPr="00EF2CBF" w:rsidRDefault="00E25174" w:rsidP="00EF2CBF"/>
    <w:p w14:paraId="00AC130B" w14:textId="77777777" w:rsidR="00E25174" w:rsidRPr="00EF2CBF" w:rsidRDefault="00E25174" w:rsidP="00EF2CBF"/>
    <w:p w14:paraId="64633F32" w14:textId="77777777" w:rsidR="00E25174" w:rsidRPr="00EF2CBF" w:rsidRDefault="00E25174" w:rsidP="00EF2CBF"/>
    <w:p w14:paraId="4E7C55D4" w14:textId="77777777" w:rsidR="00E25174" w:rsidRPr="00EF2CBF" w:rsidRDefault="00E25174" w:rsidP="00EF2CBF"/>
    <w:p w14:paraId="12F58434" w14:textId="77777777" w:rsidR="00E25174" w:rsidRPr="00EF2CBF" w:rsidRDefault="00E25174" w:rsidP="00EF2CBF"/>
    <w:p w14:paraId="6FDD7EBA" w14:textId="77777777" w:rsidR="00E25174" w:rsidRPr="00EF2CBF" w:rsidRDefault="00E25174" w:rsidP="00EF2CBF"/>
    <w:p w14:paraId="1F539C7C" w14:textId="77777777" w:rsidR="00E25174" w:rsidRPr="00EF2CBF" w:rsidRDefault="00E25174" w:rsidP="00EF2CBF"/>
    <w:p w14:paraId="65A6FEB6" w14:textId="77777777" w:rsidR="00E25174" w:rsidRPr="00EF2CBF" w:rsidRDefault="00E25174" w:rsidP="00EF2CBF"/>
    <w:p w14:paraId="528678C3" w14:textId="77777777" w:rsidR="00E25174" w:rsidRPr="00EF2CBF" w:rsidRDefault="00E25174" w:rsidP="00EF2CBF"/>
    <w:p w14:paraId="0BD3B938" w14:textId="77777777" w:rsidR="00E25174" w:rsidRPr="00EF2CBF" w:rsidRDefault="00E25174" w:rsidP="00EF2CBF"/>
    <w:p w14:paraId="54754DCB" w14:textId="77777777" w:rsidR="00E25174" w:rsidRPr="00EF2CBF" w:rsidRDefault="00E25174" w:rsidP="00EF2CBF"/>
    <w:p w14:paraId="33364448" w14:textId="77777777" w:rsidR="00E25174" w:rsidRPr="00EF2CBF" w:rsidRDefault="00E25174" w:rsidP="00EF2CBF"/>
    <w:p w14:paraId="43E64856" w14:textId="77777777" w:rsidR="00E25174" w:rsidRPr="00EF2CBF" w:rsidRDefault="00E25174" w:rsidP="00EF2CBF"/>
    <w:p w14:paraId="7471DE56" w14:textId="77777777" w:rsidR="00E25174" w:rsidRPr="00EF2CBF" w:rsidRDefault="00E25174" w:rsidP="00EF2CBF"/>
    <w:p w14:paraId="4F6B73F1" w14:textId="77777777" w:rsidR="00E25174" w:rsidRPr="00EF2CBF" w:rsidRDefault="00E25174" w:rsidP="00EF2CBF"/>
    <w:p w14:paraId="684BB133" w14:textId="77777777" w:rsidR="00E25174" w:rsidRPr="00EF2CBF" w:rsidRDefault="00E25174" w:rsidP="00EF2CBF"/>
    <w:p w14:paraId="3AD9EAC3" w14:textId="77777777" w:rsidR="00E25174" w:rsidRPr="00EF2CBF" w:rsidRDefault="00E25174" w:rsidP="00EF2CBF"/>
    <w:p w14:paraId="551010A2" w14:textId="77777777" w:rsidR="00E25174" w:rsidRPr="00EF2CBF" w:rsidRDefault="00E25174" w:rsidP="00EF2CBF"/>
    <w:p w14:paraId="645AEFDD" w14:textId="77777777" w:rsidR="00E25174" w:rsidRPr="00EF2CBF" w:rsidRDefault="00E25174" w:rsidP="00EF2CBF"/>
    <w:p w14:paraId="0FB0E966" w14:textId="77777777" w:rsidR="00E25174" w:rsidRPr="00EF2CBF" w:rsidRDefault="00E25174" w:rsidP="00EF2CBF"/>
    <w:p w14:paraId="10F6A80D" w14:textId="77777777" w:rsidR="00E25174" w:rsidRPr="00EF2CBF" w:rsidRDefault="00E25174" w:rsidP="00EF2CBF"/>
    <w:p w14:paraId="6199C4D3" w14:textId="77777777" w:rsidR="00E25174" w:rsidRPr="00EF2CBF" w:rsidRDefault="00E25174" w:rsidP="00EF2CBF"/>
    <w:p w14:paraId="6320C524" w14:textId="77777777" w:rsidR="00E25174" w:rsidRPr="00EF2CBF" w:rsidRDefault="00E25174" w:rsidP="00EF2CBF"/>
    <w:p w14:paraId="7B37E4E5" w14:textId="77777777" w:rsidR="00E25174" w:rsidRPr="00EF2CBF" w:rsidRDefault="00E25174" w:rsidP="00EF2CBF"/>
    <w:p w14:paraId="2A5517D5" w14:textId="77777777" w:rsidR="00E25174" w:rsidRPr="00EF2CBF" w:rsidRDefault="00E25174" w:rsidP="00EF2CBF"/>
    <w:p w14:paraId="1D801CEC" w14:textId="77777777" w:rsidR="00E25174" w:rsidRPr="00EF2CBF" w:rsidRDefault="00E25174" w:rsidP="00EF2CBF"/>
    <w:p w14:paraId="56E25BB4" w14:textId="77777777" w:rsidR="00E25174" w:rsidRPr="00EF2CBF" w:rsidRDefault="00E25174" w:rsidP="00EF2CBF"/>
    <w:p w14:paraId="44E4FDA7" w14:textId="77777777" w:rsidR="00E25174" w:rsidRPr="00EF2CBF" w:rsidRDefault="00E25174" w:rsidP="00EF2CBF"/>
    <w:p w14:paraId="1FE3D3C6" w14:textId="77777777" w:rsidR="00E25174" w:rsidRPr="00EF2CBF" w:rsidRDefault="00E25174" w:rsidP="00EF2CBF"/>
    <w:p w14:paraId="0240202F" w14:textId="77777777" w:rsidR="00E25174" w:rsidRPr="00EF2CBF" w:rsidRDefault="00E25174" w:rsidP="00EF2CBF"/>
    <w:p w14:paraId="711F68F6" w14:textId="77777777" w:rsidR="00E25174" w:rsidRPr="00EF2CBF" w:rsidRDefault="00E25174" w:rsidP="00EF2CBF"/>
    <w:p w14:paraId="5D0AA6EB" w14:textId="77777777" w:rsidR="00E25174" w:rsidRPr="00EF2CBF" w:rsidRDefault="00E25174" w:rsidP="00EF2CBF"/>
    <w:p w14:paraId="7CB27862" w14:textId="77777777" w:rsidR="00E25174" w:rsidRPr="00EF2CBF" w:rsidRDefault="00E25174" w:rsidP="00EF2CBF"/>
    <w:p w14:paraId="65C140D5" w14:textId="77777777" w:rsidR="00E25174" w:rsidRPr="00EF2CBF" w:rsidRDefault="00E25174" w:rsidP="00EF2CBF"/>
    <w:p w14:paraId="41E127AF" w14:textId="77777777" w:rsidR="00E25174" w:rsidRPr="00EF2CBF" w:rsidRDefault="00E25174" w:rsidP="00EF2CBF"/>
    <w:p w14:paraId="75BC4B86" w14:textId="77777777" w:rsidR="00E25174" w:rsidRPr="00EF2CBF" w:rsidRDefault="00E25174" w:rsidP="00EF2CBF"/>
    <w:p w14:paraId="53AA438C" w14:textId="77777777" w:rsidR="00E25174" w:rsidRPr="00EF2CBF" w:rsidRDefault="00E25174" w:rsidP="00EF2CBF"/>
    <w:p w14:paraId="45EE330B" w14:textId="77777777" w:rsidR="00E25174" w:rsidRPr="00EF2CBF" w:rsidRDefault="00E25174" w:rsidP="00EF2CBF"/>
    <w:p w14:paraId="5E28F706" w14:textId="77777777" w:rsidR="00E25174" w:rsidRPr="00EF2CBF" w:rsidRDefault="00E25174" w:rsidP="00EF2CBF"/>
    <w:p w14:paraId="64998CB3" w14:textId="77777777" w:rsidR="00E25174" w:rsidRPr="00EF2CBF" w:rsidRDefault="00E25174" w:rsidP="00EF2CBF"/>
    <w:p w14:paraId="71B7A1F7" w14:textId="77777777" w:rsidR="00E25174" w:rsidRPr="00EF2CBF" w:rsidRDefault="00E25174" w:rsidP="00EF2CBF"/>
    <w:p w14:paraId="2CCD72FF" w14:textId="77777777" w:rsidR="00E25174" w:rsidRPr="00EF2CBF" w:rsidRDefault="00E25174" w:rsidP="00EF2CBF"/>
    <w:p w14:paraId="60C17AA0" w14:textId="77777777" w:rsidR="00E25174" w:rsidRPr="00EF2CBF" w:rsidRDefault="00E25174" w:rsidP="00EF2CBF"/>
    <w:p w14:paraId="798A2BBB" w14:textId="77777777" w:rsidR="00E25174" w:rsidRPr="00EF2CBF" w:rsidRDefault="00E25174" w:rsidP="00EF2CBF"/>
    <w:p w14:paraId="44BC9C72" w14:textId="77777777" w:rsidR="00E25174" w:rsidRPr="00EF2CBF" w:rsidRDefault="00E25174" w:rsidP="00EF2CBF"/>
    <w:p w14:paraId="12CA9077" w14:textId="77777777" w:rsidR="00E25174" w:rsidRPr="00EF2CBF" w:rsidRDefault="00E25174" w:rsidP="00EF2CBF"/>
    <w:p w14:paraId="0014F0EA" w14:textId="77777777" w:rsidR="00E25174" w:rsidRPr="00EF2CBF" w:rsidRDefault="00E25174" w:rsidP="00EF2CBF"/>
    <w:p w14:paraId="3E6ADFA7" w14:textId="77777777" w:rsidR="00E25174" w:rsidRPr="00EF2CBF" w:rsidRDefault="00E25174" w:rsidP="00EF2CBF"/>
    <w:p w14:paraId="2512EEAD" w14:textId="77777777" w:rsidR="00E25174" w:rsidRPr="00EF2CBF" w:rsidRDefault="00E25174" w:rsidP="00EF2CBF"/>
    <w:p w14:paraId="625B1E44" w14:textId="77777777" w:rsidR="00E25174" w:rsidRPr="00EF2CBF" w:rsidRDefault="00E25174" w:rsidP="00EF2CBF"/>
    <w:p w14:paraId="5CA4F21D" w14:textId="77777777" w:rsidR="00E25174" w:rsidRPr="00EF2CBF" w:rsidRDefault="00E25174" w:rsidP="00EF2CBF"/>
    <w:p w14:paraId="3EE93374" w14:textId="77777777" w:rsidR="00E25174" w:rsidRPr="00EF2CBF" w:rsidRDefault="00E25174" w:rsidP="00EF2CBF"/>
    <w:p w14:paraId="1367B8B8" w14:textId="77777777" w:rsidR="00E25174" w:rsidRPr="00EF2CBF" w:rsidRDefault="00E25174" w:rsidP="00EF2CBF"/>
    <w:p w14:paraId="0D261A94" w14:textId="77777777" w:rsidR="00E25174" w:rsidRPr="00EF2CBF" w:rsidRDefault="00E25174" w:rsidP="00EF2CBF"/>
    <w:p w14:paraId="09D647EE" w14:textId="77777777" w:rsidR="00E25174" w:rsidRPr="00EF2CBF" w:rsidRDefault="00E25174" w:rsidP="00EF2CBF"/>
    <w:p w14:paraId="7C9236B8" w14:textId="77777777" w:rsidR="00E25174" w:rsidRPr="00EF2CBF" w:rsidRDefault="00E25174" w:rsidP="00EF2CBF"/>
    <w:p w14:paraId="104A3911" w14:textId="77777777" w:rsidR="00E25174" w:rsidRPr="00EF2CBF" w:rsidRDefault="00E25174" w:rsidP="00EF2CBF"/>
    <w:p w14:paraId="0A7BFD59" w14:textId="77777777" w:rsidR="00E25174" w:rsidRPr="00EF2CBF" w:rsidRDefault="00E25174" w:rsidP="00EF2CBF"/>
    <w:p w14:paraId="51B2ED56" w14:textId="77777777" w:rsidR="00E25174" w:rsidRPr="00EF2CBF" w:rsidRDefault="00E25174" w:rsidP="00EF2CBF"/>
    <w:p w14:paraId="5847EA50" w14:textId="77777777" w:rsidR="00E25174" w:rsidRPr="00EF2CBF" w:rsidRDefault="00E25174" w:rsidP="00EF2CBF"/>
    <w:p w14:paraId="59F4D262" w14:textId="77777777" w:rsidR="00E25174" w:rsidRPr="00EF2CBF" w:rsidRDefault="00E25174" w:rsidP="00EF2CBF"/>
    <w:p w14:paraId="2037D2D8" w14:textId="77777777" w:rsidR="00E25174" w:rsidRPr="00EF2CBF" w:rsidRDefault="00E25174" w:rsidP="00EF2CBF"/>
    <w:p w14:paraId="18A068C3" w14:textId="77777777" w:rsidR="00E25174" w:rsidRPr="00EF2CBF" w:rsidRDefault="00E25174" w:rsidP="00EF2CBF"/>
    <w:p w14:paraId="5CDFAE78" w14:textId="77777777" w:rsidR="00E25174" w:rsidRPr="00EF2CBF" w:rsidRDefault="00E25174" w:rsidP="00EF2CBF"/>
    <w:p w14:paraId="0C352330" w14:textId="77777777" w:rsidR="00E25174" w:rsidRPr="00EF2CBF" w:rsidRDefault="00E25174" w:rsidP="00EF2CBF"/>
    <w:p w14:paraId="6D93A9FF" w14:textId="77777777" w:rsidR="00E25174" w:rsidRPr="00EF2CBF" w:rsidRDefault="00E25174" w:rsidP="00EF2CBF"/>
    <w:p w14:paraId="54ED995E" w14:textId="77777777" w:rsidR="00E25174" w:rsidRPr="00EF2CBF" w:rsidRDefault="00E25174" w:rsidP="00EF2CBF"/>
    <w:p w14:paraId="3A217D32" w14:textId="77777777" w:rsidR="00E25174" w:rsidRPr="00EF2CBF" w:rsidRDefault="00E25174" w:rsidP="00EF2CBF"/>
    <w:p w14:paraId="31CCBD08" w14:textId="77777777" w:rsidR="00E25174" w:rsidRPr="00EF2CBF" w:rsidRDefault="00E25174" w:rsidP="00EF2CBF"/>
    <w:p w14:paraId="167CBBE4" w14:textId="77777777" w:rsidR="00E25174" w:rsidRPr="00EF2CBF" w:rsidRDefault="00E25174" w:rsidP="00EF2CBF"/>
    <w:p w14:paraId="4A40E774" w14:textId="77777777" w:rsidR="00E25174" w:rsidRPr="00EF2CBF" w:rsidRDefault="00E25174" w:rsidP="00EF2CBF"/>
    <w:p w14:paraId="36FC2DE0" w14:textId="77777777" w:rsidR="00E25174" w:rsidRPr="00EF2CBF" w:rsidRDefault="00E25174" w:rsidP="00EF2CBF"/>
    <w:p w14:paraId="0378B0F6" w14:textId="77777777" w:rsidR="00E25174" w:rsidRPr="00EF2CBF" w:rsidRDefault="00E25174" w:rsidP="00EF2CBF"/>
    <w:p w14:paraId="482984E4" w14:textId="77777777" w:rsidR="00E25174" w:rsidRPr="00EF2CBF" w:rsidRDefault="00E25174" w:rsidP="00EF2CBF"/>
    <w:p w14:paraId="7BDBE927" w14:textId="77777777" w:rsidR="00E25174" w:rsidRPr="00EF2CBF" w:rsidRDefault="00E25174" w:rsidP="00EF2CBF"/>
    <w:p w14:paraId="3E8C8490" w14:textId="77777777" w:rsidR="00E25174" w:rsidRPr="00EF2CBF" w:rsidRDefault="00E25174" w:rsidP="00EF2CBF"/>
    <w:p w14:paraId="2FC66AD8" w14:textId="77777777" w:rsidR="00E25174" w:rsidRPr="00EF2CBF" w:rsidRDefault="00E25174" w:rsidP="00EF2CBF"/>
    <w:p w14:paraId="69FDB4D6" w14:textId="77777777" w:rsidR="00E25174" w:rsidRPr="00EF2CBF" w:rsidRDefault="00E25174" w:rsidP="00EF2CBF"/>
    <w:p w14:paraId="450F63D0" w14:textId="77777777" w:rsidR="00E25174" w:rsidRPr="00EF2CBF" w:rsidRDefault="00E25174" w:rsidP="00EF2CBF"/>
    <w:p w14:paraId="7A74F5E1" w14:textId="77777777" w:rsidR="00E25174" w:rsidRPr="00EF2CBF" w:rsidRDefault="00E25174" w:rsidP="00EF2CBF"/>
    <w:p w14:paraId="7409B857" w14:textId="77777777" w:rsidR="00E25174" w:rsidRPr="00EF2CBF" w:rsidRDefault="00E25174" w:rsidP="00EF2CBF"/>
    <w:p w14:paraId="33F1C855" w14:textId="77777777" w:rsidR="00E25174" w:rsidRPr="00EF2CBF" w:rsidRDefault="00E25174" w:rsidP="00EF2CBF"/>
    <w:p w14:paraId="5D9F3FEA" w14:textId="77777777" w:rsidR="00E25174" w:rsidRPr="00EF2CBF" w:rsidRDefault="00E25174" w:rsidP="00EF2CBF"/>
    <w:p w14:paraId="4163E872" w14:textId="77777777" w:rsidR="00E25174" w:rsidRPr="00EF2CBF" w:rsidRDefault="00E25174" w:rsidP="00EF2CBF"/>
    <w:p w14:paraId="30D94198" w14:textId="77777777" w:rsidR="00E25174" w:rsidRPr="00EF2CBF" w:rsidRDefault="00E25174" w:rsidP="00EF2CBF"/>
    <w:p w14:paraId="19B63871" w14:textId="77777777" w:rsidR="00E25174" w:rsidRPr="00EF2CBF" w:rsidRDefault="00E25174" w:rsidP="00EF2CBF"/>
    <w:p w14:paraId="7EA000D1" w14:textId="77777777" w:rsidR="00E25174" w:rsidRPr="00EF2CBF" w:rsidRDefault="00E25174" w:rsidP="00EF2CBF"/>
    <w:p w14:paraId="5B4C53DA" w14:textId="77777777" w:rsidR="00E25174" w:rsidRPr="00EF2CBF" w:rsidRDefault="00E25174" w:rsidP="00EF2CBF"/>
    <w:p w14:paraId="1A39AAD7" w14:textId="77777777" w:rsidR="00E25174" w:rsidRPr="00EF2CBF" w:rsidRDefault="00E25174" w:rsidP="00EF2CBF"/>
    <w:p w14:paraId="315BA903" w14:textId="77777777" w:rsidR="00E25174" w:rsidRPr="00EF2CBF" w:rsidRDefault="00E25174" w:rsidP="00EF2CBF"/>
    <w:p w14:paraId="246FA6B1" w14:textId="77777777" w:rsidR="00E25174" w:rsidRPr="00EF2CBF" w:rsidRDefault="00E25174" w:rsidP="00EF2CBF"/>
    <w:p w14:paraId="6A5A9C88" w14:textId="77777777" w:rsidR="00E25174" w:rsidRPr="00EF2CBF" w:rsidRDefault="00E25174" w:rsidP="00EF2CBF"/>
    <w:p w14:paraId="3133EB25" w14:textId="77777777" w:rsidR="00E25174" w:rsidRPr="00EF2CBF" w:rsidRDefault="00E25174" w:rsidP="00EF2CBF"/>
    <w:p w14:paraId="2FD0A6D6" w14:textId="77777777" w:rsidR="00E25174" w:rsidRPr="00EF2CBF" w:rsidRDefault="00E25174" w:rsidP="00EF2CBF"/>
    <w:p w14:paraId="729D22A7" w14:textId="77777777" w:rsidR="00E25174" w:rsidRPr="00EF2CBF" w:rsidRDefault="00E25174" w:rsidP="00EF2CBF"/>
    <w:p w14:paraId="11474261" w14:textId="77777777" w:rsidR="00E25174" w:rsidRPr="00EF2CBF" w:rsidRDefault="00E25174" w:rsidP="00EF2CBF"/>
    <w:p w14:paraId="75CA3151" w14:textId="77777777" w:rsidR="00E25174" w:rsidRPr="00EF2CBF" w:rsidRDefault="00E25174" w:rsidP="00EF2CBF"/>
    <w:p w14:paraId="68D2E576" w14:textId="77777777" w:rsidR="00E25174" w:rsidRPr="00EF2CBF" w:rsidRDefault="00E25174" w:rsidP="00EF2CBF"/>
    <w:p w14:paraId="7DB9D593" w14:textId="77777777" w:rsidR="00E25174" w:rsidRPr="00EF2CBF" w:rsidRDefault="00E25174" w:rsidP="00EF2CBF"/>
    <w:p w14:paraId="5D437651" w14:textId="77777777" w:rsidR="00E25174" w:rsidRPr="00EF2CBF" w:rsidRDefault="00E25174" w:rsidP="00EF2CBF"/>
    <w:p w14:paraId="001EDC78" w14:textId="77777777" w:rsidR="00E25174" w:rsidRPr="00EF2CBF" w:rsidRDefault="00E25174" w:rsidP="00EF2CBF"/>
    <w:p w14:paraId="3AFC8F4E" w14:textId="77777777" w:rsidR="00E25174" w:rsidRPr="00EF2CBF" w:rsidRDefault="00E25174" w:rsidP="00EF2CBF"/>
    <w:p w14:paraId="06128785" w14:textId="77777777" w:rsidR="00E25174" w:rsidRPr="00EF2CBF" w:rsidRDefault="00E25174" w:rsidP="00EF2CBF"/>
    <w:p w14:paraId="0FE5B590" w14:textId="77777777" w:rsidR="00E25174" w:rsidRPr="00EF2CBF" w:rsidRDefault="00E25174" w:rsidP="00EF2CBF"/>
    <w:p w14:paraId="7A730A49" w14:textId="77777777" w:rsidR="00E25174" w:rsidRPr="00EF2CBF" w:rsidRDefault="00E25174" w:rsidP="00EF2CBF"/>
    <w:p w14:paraId="2A5E7C78" w14:textId="77777777" w:rsidR="00E25174" w:rsidRPr="00EF2CBF" w:rsidRDefault="00E25174" w:rsidP="00EF2CBF"/>
    <w:p w14:paraId="05D9DB71" w14:textId="77777777" w:rsidR="00E25174" w:rsidRPr="00EF2CBF" w:rsidRDefault="00E25174" w:rsidP="00EF2CBF"/>
    <w:p w14:paraId="11C43B58" w14:textId="77777777" w:rsidR="00E25174" w:rsidRPr="00EF2CBF" w:rsidRDefault="00E25174" w:rsidP="00EF2CBF"/>
    <w:p w14:paraId="302568C6" w14:textId="77777777" w:rsidR="00E25174" w:rsidRPr="00EF2CBF" w:rsidRDefault="00E25174" w:rsidP="00EF2CBF"/>
    <w:p w14:paraId="26314A8C" w14:textId="77777777" w:rsidR="00E25174" w:rsidRPr="00EF2CBF" w:rsidRDefault="00E25174" w:rsidP="00EF2CBF"/>
    <w:p w14:paraId="4C05B5CD" w14:textId="77777777" w:rsidR="00E25174" w:rsidRPr="00EF2CBF" w:rsidRDefault="00E25174" w:rsidP="00EF2CBF"/>
    <w:p w14:paraId="121C4441" w14:textId="77777777" w:rsidR="00E25174" w:rsidRPr="00EF2CBF" w:rsidRDefault="00E25174" w:rsidP="00EF2CBF"/>
    <w:p w14:paraId="61732FBA" w14:textId="77777777" w:rsidR="00E25174" w:rsidRPr="00EF2CBF" w:rsidRDefault="00E25174" w:rsidP="00EF2CBF"/>
    <w:p w14:paraId="1AFAE2AA" w14:textId="77777777" w:rsidR="00E25174" w:rsidRPr="00EF2CBF" w:rsidRDefault="00E25174" w:rsidP="00EF2CBF"/>
    <w:p w14:paraId="25D66369" w14:textId="77777777" w:rsidR="00E25174" w:rsidRPr="00EF2CBF" w:rsidRDefault="00E25174" w:rsidP="00EF2CBF"/>
    <w:p w14:paraId="2CB069D8" w14:textId="77777777" w:rsidR="00E25174" w:rsidRPr="00EF2CBF" w:rsidRDefault="00E25174" w:rsidP="00EF2CBF"/>
    <w:p w14:paraId="06D94DE0" w14:textId="77777777" w:rsidR="00E25174" w:rsidRPr="00EF2CBF" w:rsidRDefault="00E25174" w:rsidP="00EF2CBF"/>
    <w:p w14:paraId="598D4C03" w14:textId="77777777" w:rsidR="00E25174" w:rsidRPr="00EF2CBF" w:rsidRDefault="00E25174" w:rsidP="00EF2CBF"/>
    <w:p w14:paraId="1CA9ED6D" w14:textId="77777777" w:rsidR="00E25174" w:rsidRPr="00EF2CBF" w:rsidRDefault="00E25174" w:rsidP="00EF2CBF"/>
    <w:p w14:paraId="3E063C60" w14:textId="77777777" w:rsidR="00E25174" w:rsidRPr="00EF2CBF" w:rsidRDefault="00E25174" w:rsidP="00EF2CBF"/>
    <w:p w14:paraId="1046F72F" w14:textId="77777777" w:rsidR="00E25174" w:rsidRPr="00EF2CBF" w:rsidRDefault="00E25174" w:rsidP="00EF2CBF"/>
    <w:p w14:paraId="0D85846B" w14:textId="77777777" w:rsidR="00E25174" w:rsidRPr="00EF2CBF" w:rsidRDefault="00E25174" w:rsidP="00EF2CBF"/>
    <w:p w14:paraId="5635B524" w14:textId="77777777" w:rsidR="00E25174" w:rsidRPr="00EF2CBF" w:rsidRDefault="00E25174" w:rsidP="00EF2CBF"/>
    <w:p w14:paraId="65730FBA" w14:textId="77777777" w:rsidR="00E25174" w:rsidRPr="00EF2CBF" w:rsidRDefault="00E25174" w:rsidP="00EF2CBF"/>
    <w:p w14:paraId="0A2F30C2" w14:textId="77777777" w:rsidR="00E25174" w:rsidRPr="00EF2CBF" w:rsidRDefault="00E25174" w:rsidP="00EF2CBF"/>
    <w:p w14:paraId="4F6E4251" w14:textId="77777777" w:rsidR="00E25174" w:rsidRPr="00EF2CBF" w:rsidRDefault="00E25174" w:rsidP="00EF2CBF"/>
    <w:p w14:paraId="53F2EDF9" w14:textId="77777777" w:rsidR="00E25174" w:rsidRPr="00EF2CBF" w:rsidRDefault="00E25174" w:rsidP="00EF2CBF"/>
    <w:p w14:paraId="29A04D6A" w14:textId="77777777" w:rsidR="00E25174" w:rsidRPr="00EF2CBF" w:rsidRDefault="00E25174" w:rsidP="00EF2CBF"/>
    <w:p w14:paraId="05C69AD3" w14:textId="77777777" w:rsidR="00E25174" w:rsidRPr="00EF2CBF" w:rsidRDefault="00E25174" w:rsidP="00EF2CBF"/>
    <w:p w14:paraId="2F2E56C9" w14:textId="77777777" w:rsidR="00E25174" w:rsidRPr="00EF2CBF" w:rsidRDefault="00E25174" w:rsidP="00EF2CBF"/>
    <w:p w14:paraId="1FC43776" w14:textId="77777777" w:rsidR="00E25174" w:rsidRPr="00EF2CBF" w:rsidRDefault="00E25174" w:rsidP="00EF2CBF"/>
    <w:p w14:paraId="4590668F" w14:textId="77777777" w:rsidR="00E25174" w:rsidRPr="00EF2CBF" w:rsidRDefault="00E25174" w:rsidP="00EF2CBF"/>
    <w:p w14:paraId="4FBB5ABC" w14:textId="77777777" w:rsidR="00E25174" w:rsidRPr="00EF2CBF" w:rsidRDefault="00E25174" w:rsidP="00EF2CBF"/>
    <w:p w14:paraId="6194AF84" w14:textId="77777777" w:rsidR="00E25174" w:rsidRPr="00EF2CBF" w:rsidRDefault="00E25174" w:rsidP="00EF2CBF"/>
    <w:p w14:paraId="201E5743" w14:textId="77777777" w:rsidR="00E25174" w:rsidRPr="00EF2CBF" w:rsidRDefault="00E25174" w:rsidP="00EF2CBF"/>
    <w:p w14:paraId="470665EE" w14:textId="77777777" w:rsidR="00E25174" w:rsidRPr="00EF2CBF" w:rsidRDefault="00E25174" w:rsidP="00EF2CBF"/>
    <w:p w14:paraId="5B8124F7" w14:textId="77777777" w:rsidR="00E25174" w:rsidRPr="00EF2CBF" w:rsidRDefault="00E25174" w:rsidP="00EF2CBF"/>
    <w:p w14:paraId="0473F8D7" w14:textId="77777777" w:rsidR="00E25174" w:rsidRPr="00EF2CBF" w:rsidRDefault="00E25174" w:rsidP="00EF2CBF"/>
    <w:p w14:paraId="701E132A" w14:textId="77777777" w:rsidR="00E25174" w:rsidRPr="00EF2CBF" w:rsidRDefault="00E25174" w:rsidP="00EF2CBF"/>
    <w:p w14:paraId="4CD221E7" w14:textId="77777777" w:rsidR="00E25174" w:rsidRPr="00EF2CBF" w:rsidRDefault="00E25174" w:rsidP="00EF2CBF"/>
    <w:p w14:paraId="346B6745" w14:textId="77777777" w:rsidR="00E25174" w:rsidRPr="00EF2CBF" w:rsidRDefault="00E25174" w:rsidP="00EF2CBF"/>
    <w:p w14:paraId="17659F6E" w14:textId="77777777" w:rsidR="00E25174" w:rsidRPr="00EF2CBF" w:rsidRDefault="00E25174" w:rsidP="00EF2CBF"/>
    <w:p w14:paraId="30A1FEE0" w14:textId="77777777" w:rsidR="00E25174" w:rsidRPr="00EF2CBF" w:rsidRDefault="00E25174" w:rsidP="00EF2CBF"/>
    <w:p w14:paraId="51BBAEE4" w14:textId="77777777" w:rsidR="00E25174" w:rsidRPr="00EF2CBF" w:rsidRDefault="00E25174" w:rsidP="00EF2CBF"/>
    <w:p w14:paraId="283140AA" w14:textId="77777777" w:rsidR="00E25174" w:rsidRPr="00EF2CBF" w:rsidRDefault="00E25174" w:rsidP="00EF2CBF"/>
    <w:p w14:paraId="048A7973" w14:textId="77777777" w:rsidR="00E25174" w:rsidRPr="00EF2CBF" w:rsidRDefault="00E25174" w:rsidP="00EF2CBF"/>
    <w:p w14:paraId="4F61F363" w14:textId="77777777" w:rsidR="00E25174" w:rsidRPr="00EF2CBF" w:rsidRDefault="00E25174" w:rsidP="00EF2CBF"/>
    <w:p w14:paraId="7BC30928" w14:textId="77777777" w:rsidR="00E25174" w:rsidRPr="00EF2CBF" w:rsidRDefault="00E25174" w:rsidP="00EF2CBF"/>
    <w:p w14:paraId="04434ED4" w14:textId="77777777" w:rsidR="00E25174" w:rsidRPr="00EF2CBF" w:rsidRDefault="00E25174" w:rsidP="00EF2CBF"/>
    <w:p w14:paraId="2533C1E8" w14:textId="77777777" w:rsidR="00E25174" w:rsidRPr="00EF2CBF" w:rsidRDefault="00E25174" w:rsidP="00EF2CBF"/>
    <w:p w14:paraId="4DA29F2C" w14:textId="77777777" w:rsidR="00E25174" w:rsidRPr="00EF2CBF" w:rsidRDefault="00E25174" w:rsidP="00EF2CBF"/>
    <w:p w14:paraId="72C1362B" w14:textId="77777777" w:rsidR="00E25174" w:rsidRPr="00EF2CBF" w:rsidRDefault="00E25174" w:rsidP="00EF2CBF"/>
    <w:p w14:paraId="794811FE" w14:textId="77777777" w:rsidR="00E25174" w:rsidRPr="00EF2CBF" w:rsidRDefault="00E25174" w:rsidP="00EF2CBF"/>
    <w:p w14:paraId="5CE73F93" w14:textId="77777777" w:rsidR="00E25174" w:rsidRPr="00EF2CBF" w:rsidRDefault="00E25174" w:rsidP="00EF2CBF"/>
    <w:p w14:paraId="2E7EBF73" w14:textId="77777777" w:rsidR="00E25174" w:rsidRPr="00EF2CBF" w:rsidRDefault="00E25174" w:rsidP="00EF2CBF"/>
    <w:p w14:paraId="4F835879" w14:textId="77777777" w:rsidR="00E25174" w:rsidRPr="00EF2CBF" w:rsidRDefault="00E25174" w:rsidP="00EF2CBF"/>
    <w:p w14:paraId="7CE5EE8C" w14:textId="77777777" w:rsidR="00E25174" w:rsidRPr="00EF2CBF" w:rsidRDefault="00E25174" w:rsidP="00EF2CBF"/>
    <w:p w14:paraId="1BFD73D6" w14:textId="77777777" w:rsidR="00E25174" w:rsidRPr="00EF2CBF" w:rsidRDefault="00E25174" w:rsidP="00EF2CBF"/>
    <w:p w14:paraId="65519FB3" w14:textId="77777777" w:rsidR="00E25174" w:rsidRPr="00EF2CBF" w:rsidRDefault="00E25174" w:rsidP="00EF2CBF"/>
    <w:p w14:paraId="07687065" w14:textId="77777777" w:rsidR="00E25174" w:rsidRPr="00EF2CBF" w:rsidRDefault="00E25174" w:rsidP="00EF2CBF"/>
    <w:p w14:paraId="4CAC886A" w14:textId="77777777" w:rsidR="00E25174" w:rsidRPr="00EF2CBF" w:rsidRDefault="00E25174" w:rsidP="00EF2CBF"/>
    <w:p w14:paraId="11FA2D6B" w14:textId="77777777" w:rsidR="00E25174" w:rsidRPr="00EF2CBF" w:rsidRDefault="00E25174" w:rsidP="00EF2CBF"/>
    <w:p w14:paraId="45AD0C5B" w14:textId="77777777" w:rsidR="00E25174" w:rsidRPr="00EF2CBF" w:rsidRDefault="00E25174" w:rsidP="00EF2CBF"/>
    <w:p w14:paraId="1ABFD887" w14:textId="77777777" w:rsidR="00E25174" w:rsidRPr="00EF2CBF" w:rsidRDefault="00E25174" w:rsidP="00EF2CBF"/>
    <w:p w14:paraId="4CE261DF" w14:textId="77777777" w:rsidR="00E25174" w:rsidRPr="00EF2CBF" w:rsidRDefault="00E25174" w:rsidP="00EF2CBF"/>
    <w:p w14:paraId="23D19602" w14:textId="77777777" w:rsidR="00E25174" w:rsidRPr="00EF2CBF" w:rsidRDefault="00E25174" w:rsidP="00EF2CBF"/>
    <w:p w14:paraId="3A749714" w14:textId="77777777" w:rsidR="00E25174" w:rsidRPr="00EF2CBF" w:rsidRDefault="00E25174" w:rsidP="00EF2CBF"/>
    <w:p w14:paraId="25D4B7A1" w14:textId="77777777" w:rsidR="00E25174" w:rsidRPr="00EF2CBF" w:rsidRDefault="00E25174" w:rsidP="00EF2CBF"/>
    <w:p w14:paraId="6C955B66" w14:textId="77777777" w:rsidR="00E25174" w:rsidRPr="00EF2CBF" w:rsidRDefault="00E25174" w:rsidP="00EF2CBF"/>
    <w:p w14:paraId="38E055EF" w14:textId="77777777" w:rsidR="00E25174" w:rsidRPr="00EF2CBF" w:rsidRDefault="00E25174" w:rsidP="00EF2CBF"/>
    <w:p w14:paraId="114D91A9" w14:textId="77777777" w:rsidR="00E25174" w:rsidRPr="00EF2CBF" w:rsidRDefault="00E25174" w:rsidP="00EF2CBF"/>
    <w:p w14:paraId="67D9C015" w14:textId="77777777" w:rsidR="00E25174" w:rsidRPr="00EF2CBF" w:rsidRDefault="00E25174" w:rsidP="00EF2CBF"/>
    <w:p w14:paraId="27AACE9B" w14:textId="77777777" w:rsidR="00E25174" w:rsidRPr="00EF2CBF" w:rsidRDefault="00E25174" w:rsidP="00EF2CBF"/>
    <w:p w14:paraId="5EC4D624" w14:textId="77777777" w:rsidR="00E25174" w:rsidRPr="00EF2CBF" w:rsidRDefault="00E25174" w:rsidP="00EF2CBF"/>
    <w:p w14:paraId="40580802" w14:textId="77777777" w:rsidR="00E25174" w:rsidRPr="00EF2CBF" w:rsidRDefault="00E25174" w:rsidP="00EF2CBF"/>
    <w:p w14:paraId="0C3801E8" w14:textId="77777777" w:rsidR="00E25174" w:rsidRPr="00EF2CBF" w:rsidRDefault="00E25174" w:rsidP="00EF2CBF"/>
    <w:p w14:paraId="5BADD834" w14:textId="77777777" w:rsidR="00E25174" w:rsidRPr="00EF2CBF" w:rsidRDefault="00E25174" w:rsidP="00EF2CBF"/>
    <w:p w14:paraId="374C2233" w14:textId="77777777" w:rsidR="00E25174" w:rsidRPr="00EF2CBF" w:rsidRDefault="00E25174" w:rsidP="00EF2CBF"/>
    <w:p w14:paraId="7EC8DA29" w14:textId="77777777" w:rsidR="00E25174" w:rsidRPr="00EF2CBF" w:rsidRDefault="00E25174" w:rsidP="00EF2CBF"/>
    <w:p w14:paraId="7A665CB7" w14:textId="77777777" w:rsidR="00E25174" w:rsidRPr="00EF2CBF" w:rsidRDefault="00E25174" w:rsidP="00EF2CBF"/>
    <w:p w14:paraId="43FFC234" w14:textId="77777777" w:rsidR="00E25174" w:rsidRPr="00EF2CBF" w:rsidRDefault="00E25174" w:rsidP="00EF2CBF"/>
    <w:p w14:paraId="45CA2A1E" w14:textId="77777777" w:rsidR="00E25174" w:rsidRPr="00EF2CBF" w:rsidRDefault="00E25174" w:rsidP="00EF2CBF"/>
    <w:p w14:paraId="77BEA9F2" w14:textId="77777777" w:rsidR="00E25174" w:rsidRPr="00EF2CBF" w:rsidRDefault="00E25174" w:rsidP="00EF2CBF"/>
    <w:p w14:paraId="688A9C14" w14:textId="77777777" w:rsidR="00E25174" w:rsidRPr="00EF2CBF" w:rsidRDefault="00E25174" w:rsidP="00EF2CBF"/>
    <w:p w14:paraId="28928C26" w14:textId="77777777" w:rsidR="00E25174" w:rsidRPr="00EF2CBF" w:rsidRDefault="00E25174" w:rsidP="00EF2CBF"/>
    <w:p w14:paraId="19176254" w14:textId="77777777" w:rsidR="00E25174" w:rsidRPr="00EF2CBF" w:rsidRDefault="00E25174" w:rsidP="00EF2CBF"/>
    <w:p w14:paraId="3123DFCC" w14:textId="77777777" w:rsidR="00E25174" w:rsidRPr="00EF2CBF" w:rsidRDefault="00E25174" w:rsidP="00EF2CBF"/>
    <w:p w14:paraId="484D6030" w14:textId="77777777" w:rsidR="00E25174" w:rsidRPr="00EF2CBF" w:rsidRDefault="00E25174" w:rsidP="00EF2CBF"/>
    <w:p w14:paraId="5B6FEB6D" w14:textId="77777777" w:rsidR="00E25174" w:rsidRPr="00EF2CBF" w:rsidRDefault="00E25174" w:rsidP="00EF2CBF"/>
    <w:p w14:paraId="6FA79434" w14:textId="77777777" w:rsidR="00E25174" w:rsidRPr="00EF2CBF" w:rsidRDefault="00E25174" w:rsidP="00EF2CBF"/>
    <w:p w14:paraId="0AED8668" w14:textId="77777777" w:rsidR="00E25174" w:rsidRPr="00EF2CBF" w:rsidRDefault="00E25174" w:rsidP="00EF2CBF"/>
    <w:p w14:paraId="5549EC77" w14:textId="77777777" w:rsidR="00E25174" w:rsidRPr="00EF2CBF" w:rsidRDefault="00E25174" w:rsidP="00EF2CBF"/>
    <w:p w14:paraId="10018346" w14:textId="77777777" w:rsidR="00E25174" w:rsidRPr="00EF2CBF" w:rsidRDefault="00E25174" w:rsidP="00EF2CBF"/>
    <w:p w14:paraId="2515D971" w14:textId="77777777" w:rsidR="00E25174" w:rsidRPr="00EF2CBF" w:rsidRDefault="00E25174" w:rsidP="00EF2CBF"/>
    <w:p w14:paraId="524382B1" w14:textId="77777777" w:rsidR="00E25174" w:rsidRPr="00EF2CBF" w:rsidRDefault="00E25174" w:rsidP="00EF2CBF"/>
    <w:p w14:paraId="02F99473" w14:textId="77777777" w:rsidR="00E25174" w:rsidRPr="00EF2CBF" w:rsidRDefault="00E25174" w:rsidP="00EF2CBF"/>
    <w:p w14:paraId="3BC0B294" w14:textId="77777777" w:rsidR="00E25174" w:rsidRPr="00EF2CBF" w:rsidRDefault="00E25174" w:rsidP="00EF2CBF"/>
    <w:p w14:paraId="6A8FB773" w14:textId="77777777" w:rsidR="00E25174" w:rsidRPr="00EF2CBF" w:rsidRDefault="00E25174" w:rsidP="00EF2CBF"/>
    <w:p w14:paraId="267DA5E6" w14:textId="77777777" w:rsidR="00E25174" w:rsidRPr="00EF2CBF" w:rsidRDefault="00E25174" w:rsidP="00EF2CBF"/>
    <w:p w14:paraId="3D522A58" w14:textId="77777777" w:rsidR="00E25174" w:rsidRPr="00EF2CBF" w:rsidRDefault="00E25174" w:rsidP="00EF2CBF"/>
    <w:p w14:paraId="142F37E1" w14:textId="77777777" w:rsidR="00E25174" w:rsidRPr="00EF2CBF" w:rsidRDefault="00E25174" w:rsidP="00EF2CBF"/>
    <w:p w14:paraId="727F7845" w14:textId="77777777" w:rsidR="00E25174" w:rsidRPr="00EF2CBF" w:rsidRDefault="00E25174" w:rsidP="00EF2CBF"/>
    <w:p w14:paraId="1F35DE7D" w14:textId="77777777" w:rsidR="00E25174" w:rsidRPr="00EF2CBF" w:rsidRDefault="00E25174" w:rsidP="00EF2CBF"/>
    <w:p w14:paraId="70A518C8" w14:textId="77777777" w:rsidR="00E25174" w:rsidRPr="00EF2CBF" w:rsidRDefault="00E25174" w:rsidP="00EF2CBF"/>
    <w:p w14:paraId="08B4936A" w14:textId="77777777" w:rsidR="00E25174" w:rsidRPr="00EF2CBF" w:rsidRDefault="00E25174" w:rsidP="00EF2CBF"/>
    <w:p w14:paraId="12880C92" w14:textId="77777777" w:rsidR="00E25174" w:rsidRPr="00EF2CBF" w:rsidRDefault="00E25174" w:rsidP="00EF2CBF"/>
    <w:p w14:paraId="08570653" w14:textId="77777777" w:rsidR="00E25174" w:rsidRPr="00EF2CBF" w:rsidRDefault="00E25174" w:rsidP="00EF2CBF"/>
    <w:p w14:paraId="0D9A43FF" w14:textId="77777777" w:rsidR="00E25174" w:rsidRPr="00EF2CBF" w:rsidRDefault="00E25174" w:rsidP="00EF2CBF"/>
    <w:p w14:paraId="722F36B2" w14:textId="77777777" w:rsidR="00E25174" w:rsidRPr="00EF2CBF" w:rsidRDefault="00E25174" w:rsidP="00EF2CBF"/>
    <w:p w14:paraId="18523930" w14:textId="77777777" w:rsidR="00E25174" w:rsidRPr="00EF2CBF" w:rsidRDefault="00E25174" w:rsidP="00EF2CBF"/>
    <w:p w14:paraId="256896EB" w14:textId="77777777" w:rsidR="00E25174" w:rsidRPr="00EF2CBF" w:rsidRDefault="00E25174" w:rsidP="00EF2CBF"/>
    <w:p w14:paraId="38727CDA" w14:textId="77777777" w:rsidR="00E25174" w:rsidRPr="00EF2CBF" w:rsidRDefault="00E25174" w:rsidP="00EF2CBF"/>
    <w:p w14:paraId="1B2C9BFA" w14:textId="77777777" w:rsidR="00E25174" w:rsidRPr="00EF2CBF" w:rsidRDefault="00E25174" w:rsidP="00EF2CBF"/>
    <w:p w14:paraId="19688510" w14:textId="77777777" w:rsidR="00E25174" w:rsidRPr="00EF2CBF" w:rsidRDefault="00E25174" w:rsidP="00EF2CBF"/>
    <w:p w14:paraId="59C575FA" w14:textId="77777777" w:rsidR="00E25174" w:rsidRPr="00EF2CBF" w:rsidRDefault="00E25174" w:rsidP="00EF2CBF"/>
    <w:p w14:paraId="074BD662" w14:textId="77777777" w:rsidR="00E25174" w:rsidRPr="00EF2CBF" w:rsidRDefault="00E25174" w:rsidP="00EF2CBF"/>
    <w:p w14:paraId="036C29EC" w14:textId="77777777" w:rsidR="00E25174" w:rsidRPr="00EF2CBF" w:rsidRDefault="00E25174" w:rsidP="00EF2CBF"/>
    <w:p w14:paraId="6790FEAD" w14:textId="77777777" w:rsidR="00E25174" w:rsidRPr="00EF2CBF" w:rsidRDefault="00E25174" w:rsidP="00EF2CBF"/>
    <w:p w14:paraId="408718AD" w14:textId="77777777" w:rsidR="00E25174" w:rsidRPr="00EF2CBF" w:rsidRDefault="00E25174" w:rsidP="00EF2CBF"/>
    <w:p w14:paraId="19CA78EB" w14:textId="77777777" w:rsidR="00E25174" w:rsidRPr="00EF2CBF" w:rsidRDefault="00E25174" w:rsidP="00EF2CBF"/>
    <w:p w14:paraId="078DA192" w14:textId="77777777" w:rsidR="00E25174" w:rsidRPr="00EF2CBF" w:rsidRDefault="00E25174" w:rsidP="00EF2CBF"/>
    <w:p w14:paraId="5F7C1B7B" w14:textId="77777777" w:rsidR="00E25174" w:rsidRPr="00EF2CBF" w:rsidRDefault="00E25174" w:rsidP="00EF2CBF"/>
    <w:p w14:paraId="3737156D" w14:textId="77777777" w:rsidR="00E25174" w:rsidRPr="00EF2CBF" w:rsidRDefault="00E25174" w:rsidP="00EF2CBF"/>
    <w:p w14:paraId="573DC4F9" w14:textId="77777777" w:rsidR="00E25174" w:rsidRPr="00EF2CBF" w:rsidRDefault="00E25174" w:rsidP="00EF2CBF"/>
    <w:p w14:paraId="77BA5E25" w14:textId="77777777" w:rsidR="00E25174" w:rsidRPr="00EF2CBF" w:rsidRDefault="00E25174" w:rsidP="00EF2CBF"/>
    <w:p w14:paraId="43BA9B8A" w14:textId="77777777" w:rsidR="00E25174" w:rsidRPr="00EF2CBF" w:rsidRDefault="00E25174" w:rsidP="00EF2CBF"/>
    <w:p w14:paraId="68EDDEC3" w14:textId="77777777" w:rsidR="00E25174" w:rsidRPr="00EF2CBF" w:rsidRDefault="00E25174" w:rsidP="00EF2CBF"/>
    <w:p w14:paraId="0887D2AF" w14:textId="77777777" w:rsidR="00E25174" w:rsidRPr="00EF2CBF" w:rsidRDefault="00E25174" w:rsidP="00EF2CBF"/>
    <w:p w14:paraId="5DAA3001" w14:textId="77777777" w:rsidR="00E25174" w:rsidRPr="00EF2CBF" w:rsidRDefault="00E25174" w:rsidP="00EF2CBF"/>
    <w:p w14:paraId="65008B8D" w14:textId="77777777" w:rsidR="00E25174" w:rsidRPr="00EF2CBF" w:rsidRDefault="00E25174" w:rsidP="00EF2CBF"/>
    <w:p w14:paraId="60F67D5B" w14:textId="77777777" w:rsidR="00E25174" w:rsidRPr="00EF2CBF" w:rsidRDefault="00E25174" w:rsidP="00EF2CBF"/>
    <w:p w14:paraId="6B3403CB" w14:textId="77777777" w:rsidR="00E25174" w:rsidRPr="00EF2CBF" w:rsidRDefault="00E25174" w:rsidP="00EF2CBF"/>
    <w:p w14:paraId="458266A0" w14:textId="77777777" w:rsidR="00E25174" w:rsidRPr="00EF2CBF" w:rsidRDefault="00E25174" w:rsidP="00EF2CBF"/>
    <w:p w14:paraId="36A7E6E9" w14:textId="77777777" w:rsidR="00E25174" w:rsidRPr="00EF2CBF" w:rsidRDefault="00E25174" w:rsidP="00EF2CBF"/>
    <w:p w14:paraId="625249DD" w14:textId="77777777" w:rsidR="00E25174" w:rsidRPr="00EF2CBF" w:rsidRDefault="00E25174" w:rsidP="00EF2CBF"/>
    <w:p w14:paraId="09E89F98" w14:textId="77777777" w:rsidR="00E25174" w:rsidRPr="00EF2CBF" w:rsidRDefault="00E25174" w:rsidP="00EF2CBF"/>
    <w:p w14:paraId="3C3F4ACF" w14:textId="77777777" w:rsidR="00E25174" w:rsidRPr="00EF2CBF" w:rsidRDefault="00E25174" w:rsidP="00EF2CBF"/>
    <w:p w14:paraId="6325B0B4" w14:textId="77777777" w:rsidR="00E25174" w:rsidRPr="00EF2CBF" w:rsidRDefault="00E25174" w:rsidP="00EF2CBF"/>
    <w:p w14:paraId="37F8CA80" w14:textId="77777777" w:rsidR="00E25174" w:rsidRPr="00EF2CBF" w:rsidRDefault="00E25174" w:rsidP="00EF2CBF"/>
    <w:p w14:paraId="5E7D538F" w14:textId="77777777" w:rsidR="00E25174" w:rsidRPr="00EF2CBF" w:rsidRDefault="00E25174" w:rsidP="00EF2CBF"/>
    <w:p w14:paraId="08FB8499" w14:textId="77777777" w:rsidR="00E25174" w:rsidRPr="00EF2CBF" w:rsidRDefault="00E25174" w:rsidP="00EF2CBF"/>
    <w:p w14:paraId="341A876C" w14:textId="77777777" w:rsidR="00E25174" w:rsidRPr="00EF2CBF" w:rsidRDefault="00E25174" w:rsidP="00EF2CBF"/>
    <w:p w14:paraId="78CA09A8" w14:textId="77777777" w:rsidR="00E25174" w:rsidRPr="00EF2CBF" w:rsidRDefault="00E25174" w:rsidP="00EF2CBF"/>
    <w:p w14:paraId="79E1608C" w14:textId="77777777" w:rsidR="00E25174" w:rsidRPr="00EF2CBF" w:rsidRDefault="00E25174" w:rsidP="00EF2CBF"/>
    <w:p w14:paraId="5641D810" w14:textId="77777777" w:rsidR="00E25174" w:rsidRPr="00EF2CBF" w:rsidRDefault="00E25174" w:rsidP="00EF2CBF"/>
    <w:p w14:paraId="370ACBBC" w14:textId="77777777" w:rsidR="00E25174" w:rsidRPr="00EF2CBF" w:rsidRDefault="00E25174" w:rsidP="00EF2CBF"/>
    <w:p w14:paraId="3436B0AE" w14:textId="77777777" w:rsidR="00E25174" w:rsidRPr="00EF2CBF" w:rsidRDefault="00E25174" w:rsidP="00EF2CBF"/>
    <w:p w14:paraId="3124E4B2" w14:textId="77777777" w:rsidR="00E25174" w:rsidRPr="00EF2CBF" w:rsidRDefault="00E25174" w:rsidP="00EF2CBF"/>
    <w:p w14:paraId="6F664033" w14:textId="77777777" w:rsidR="00E25174" w:rsidRPr="00EF2CBF" w:rsidRDefault="00E25174" w:rsidP="00EF2CBF"/>
    <w:p w14:paraId="40B9E5EE" w14:textId="77777777" w:rsidR="00E25174" w:rsidRPr="00EF2CBF" w:rsidRDefault="00E25174" w:rsidP="00EF2CBF"/>
    <w:p w14:paraId="36B6A99D" w14:textId="77777777" w:rsidR="00E25174" w:rsidRPr="00EF2CBF" w:rsidRDefault="00E25174" w:rsidP="00EF2CBF"/>
    <w:p w14:paraId="1895B0D2" w14:textId="77777777" w:rsidR="00E25174" w:rsidRPr="00EF2CBF" w:rsidRDefault="00E25174" w:rsidP="00EF2CBF"/>
    <w:p w14:paraId="41AD3863" w14:textId="77777777" w:rsidR="00E25174" w:rsidRPr="00EF2CBF" w:rsidRDefault="00E25174" w:rsidP="00EF2CBF"/>
    <w:p w14:paraId="2D590E79" w14:textId="77777777" w:rsidR="00E25174" w:rsidRPr="00EF2CBF" w:rsidRDefault="00E25174" w:rsidP="00EF2CBF"/>
    <w:p w14:paraId="4C8D0FFF" w14:textId="77777777" w:rsidR="00E25174" w:rsidRPr="00EF2CBF" w:rsidRDefault="00E25174" w:rsidP="00EF2CBF"/>
    <w:p w14:paraId="5AAB93E2" w14:textId="77777777" w:rsidR="00E25174" w:rsidRPr="00EF2CBF" w:rsidRDefault="00E25174" w:rsidP="00EF2CBF"/>
    <w:p w14:paraId="035534AC" w14:textId="77777777" w:rsidR="00E25174" w:rsidRPr="00EF2CBF" w:rsidRDefault="00E25174" w:rsidP="00EF2CBF"/>
    <w:p w14:paraId="76D26FB7" w14:textId="77777777" w:rsidR="00E25174" w:rsidRPr="00EF2CBF" w:rsidRDefault="00E25174" w:rsidP="00EF2CBF"/>
    <w:p w14:paraId="0214B965" w14:textId="77777777" w:rsidR="00E25174" w:rsidRPr="00EF2CBF" w:rsidRDefault="00E25174" w:rsidP="00EF2CBF"/>
    <w:p w14:paraId="7019101C" w14:textId="77777777" w:rsidR="00E25174" w:rsidRPr="00EF2CBF" w:rsidRDefault="00E25174" w:rsidP="00EF2CBF"/>
    <w:p w14:paraId="0C8BF9C3" w14:textId="77777777" w:rsidR="00E25174" w:rsidRPr="00EF2CBF" w:rsidRDefault="00E25174" w:rsidP="00EF2CBF"/>
    <w:p w14:paraId="70F9747F" w14:textId="77777777" w:rsidR="00E25174" w:rsidRPr="00EF2CBF" w:rsidRDefault="00E25174" w:rsidP="00EF2CBF"/>
    <w:p w14:paraId="2CF710FE" w14:textId="77777777" w:rsidR="00E25174" w:rsidRPr="00EF2CBF" w:rsidRDefault="00E25174" w:rsidP="00EF2CBF"/>
    <w:p w14:paraId="1D53A6A2" w14:textId="77777777" w:rsidR="00E25174" w:rsidRPr="00EF2CBF" w:rsidRDefault="00E25174" w:rsidP="00EF2CBF"/>
    <w:p w14:paraId="2D2C5DD5" w14:textId="77777777" w:rsidR="00E25174" w:rsidRPr="00EF2CBF" w:rsidRDefault="00E25174" w:rsidP="00EF2CBF"/>
    <w:p w14:paraId="1A188B13" w14:textId="77777777" w:rsidR="00E25174" w:rsidRPr="00EF2CBF" w:rsidRDefault="00E25174" w:rsidP="00EF2CBF"/>
    <w:p w14:paraId="3A9C1173" w14:textId="77777777" w:rsidR="00E25174" w:rsidRPr="00EF2CBF" w:rsidRDefault="00E25174" w:rsidP="00EF2CBF"/>
    <w:p w14:paraId="10562F70" w14:textId="77777777" w:rsidR="00E25174" w:rsidRPr="00EF2CBF" w:rsidRDefault="00E25174" w:rsidP="00EF2CBF"/>
    <w:p w14:paraId="55669A2D" w14:textId="77777777" w:rsidR="00E25174" w:rsidRPr="00EF2CBF" w:rsidRDefault="00E25174" w:rsidP="00EF2CBF"/>
    <w:p w14:paraId="5C359CEB" w14:textId="77777777" w:rsidR="00E25174" w:rsidRPr="00EF2CBF" w:rsidRDefault="00E25174" w:rsidP="00EF2CBF"/>
    <w:p w14:paraId="0FD1C4C8" w14:textId="77777777" w:rsidR="00E25174" w:rsidRPr="00EF2CBF" w:rsidRDefault="00E25174" w:rsidP="00EF2CBF"/>
    <w:p w14:paraId="7D76E539" w14:textId="77777777" w:rsidR="00E25174" w:rsidRPr="00EF2CBF" w:rsidRDefault="00E25174" w:rsidP="00EF2CBF"/>
    <w:p w14:paraId="5544C13A" w14:textId="77777777" w:rsidR="00E25174" w:rsidRPr="00EF2CBF" w:rsidRDefault="00E25174" w:rsidP="00EF2CBF"/>
    <w:p w14:paraId="49B5C249" w14:textId="77777777" w:rsidR="00E25174" w:rsidRPr="00EF2CBF" w:rsidRDefault="00E25174" w:rsidP="00EF2CBF"/>
    <w:p w14:paraId="5CEB39CB" w14:textId="77777777" w:rsidR="00E25174" w:rsidRPr="00EF2CBF" w:rsidRDefault="00E25174" w:rsidP="00EF2CBF"/>
    <w:p w14:paraId="47150154" w14:textId="77777777" w:rsidR="00E25174" w:rsidRPr="00EF2CBF" w:rsidRDefault="00E25174" w:rsidP="00EF2CBF"/>
    <w:p w14:paraId="0BE0D287" w14:textId="77777777" w:rsidR="00E25174" w:rsidRPr="00EF2CBF" w:rsidRDefault="00E25174" w:rsidP="00EF2CBF"/>
    <w:p w14:paraId="4AF944CE" w14:textId="77777777" w:rsidR="00E25174" w:rsidRPr="00EF2CBF" w:rsidRDefault="00E25174" w:rsidP="00EF2CBF"/>
    <w:p w14:paraId="57D182C7" w14:textId="77777777" w:rsidR="00E25174" w:rsidRPr="00EF2CBF" w:rsidRDefault="00E25174" w:rsidP="00EF2CBF"/>
    <w:p w14:paraId="1B92F45F" w14:textId="77777777" w:rsidR="00E25174" w:rsidRPr="00EF2CBF" w:rsidRDefault="00E25174" w:rsidP="00EF2CBF"/>
    <w:p w14:paraId="6FB59F73" w14:textId="77777777" w:rsidR="00E25174" w:rsidRPr="00EF2CBF" w:rsidRDefault="00E25174" w:rsidP="00EF2CBF"/>
    <w:p w14:paraId="25B2EECC" w14:textId="77777777" w:rsidR="00E25174" w:rsidRPr="00EF2CBF" w:rsidRDefault="00E25174" w:rsidP="00EF2CBF"/>
    <w:p w14:paraId="5C7FD0DD" w14:textId="77777777" w:rsidR="00E25174" w:rsidRPr="00EF2CBF" w:rsidRDefault="00E25174" w:rsidP="00EF2CBF"/>
    <w:p w14:paraId="2E7C9670" w14:textId="77777777" w:rsidR="00E25174" w:rsidRPr="00EF2CBF" w:rsidRDefault="00E25174" w:rsidP="00EF2CBF"/>
    <w:p w14:paraId="7CA40C98" w14:textId="77777777" w:rsidR="00E25174" w:rsidRPr="00EF2CBF" w:rsidRDefault="00E25174" w:rsidP="00EF2CBF"/>
    <w:p w14:paraId="3C840F1E" w14:textId="77777777" w:rsidR="00E25174" w:rsidRPr="00EF2CBF" w:rsidRDefault="00E25174" w:rsidP="00EF2CBF"/>
    <w:p w14:paraId="3144BAF4" w14:textId="77777777" w:rsidR="00E25174" w:rsidRPr="00EF2CBF" w:rsidRDefault="00E25174" w:rsidP="00EF2CBF"/>
    <w:p w14:paraId="34C5004D" w14:textId="77777777" w:rsidR="00E25174" w:rsidRPr="00EF2CBF" w:rsidRDefault="00E25174" w:rsidP="00EF2CBF"/>
    <w:p w14:paraId="04A965C4" w14:textId="77777777" w:rsidR="00E25174" w:rsidRPr="00EF2CBF" w:rsidRDefault="00E25174" w:rsidP="00EF2CBF"/>
    <w:p w14:paraId="71B1B0DF" w14:textId="77777777" w:rsidR="00E25174" w:rsidRPr="00EF2CBF" w:rsidRDefault="00E25174" w:rsidP="00EF2CBF"/>
    <w:p w14:paraId="48DB3C58" w14:textId="77777777" w:rsidR="00E25174" w:rsidRPr="00EF2CBF" w:rsidRDefault="00E25174" w:rsidP="00EF2CBF"/>
    <w:p w14:paraId="1DA6D403" w14:textId="77777777" w:rsidR="00E25174" w:rsidRPr="00EF2CBF" w:rsidRDefault="00E25174" w:rsidP="00EF2CBF"/>
    <w:p w14:paraId="24203AFA" w14:textId="77777777" w:rsidR="00E25174" w:rsidRPr="00EF2CBF" w:rsidRDefault="00E25174" w:rsidP="00EF2CBF"/>
    <w:p w14:paraId="03835207" w14:textId="77777777" w:rsidR="00E25174" w:rsidRPr="00EF2CBF" w:rsidRDefault="00E25174" w:rsidP="00EF2CBF"/>
    <w:p w14:paraId="5FEE9BC6" w14:textId="77777777" w:rsidR="00E25174" w:rsidRPr="00EF2CBF" w:rsidRDefault="00E25174" w:rsidP="00EF2CBF"/>
    <w:p w14:paraId="5FDAF4D6" w14:textId="77777777" w:rsidR="00E25174" w:rsidRPr="005D392C" w:rsidRDefault="00E25174" w:rsidP="005D392C"/>
    <w:p w14:paraId="6DEFA3E2" w14:textId="77777777" w:rsidR="00E25174" w:rsidRPr="005D392C" w:rsidRDefault="00E25174" w:rsidP="005D392C"/>
    <w:p w14:paraId="1D6F15C2" w14:textId="77777777" w:rsidR="00E25174" w:rsidRPr="005D392C" w:rsidRDefault="00E25174" w:rsidP="005D392C"/>
    <w:p w14:paraId="49A2624E" w14:textId="77777777" w:rsidR="00E25174" w:rsidRPr="005D392C" w:rsidRDefault="00E25174" w:rsidP="005D392C"/>
    <w:p w14:paraId="75A23854" w14:textId="77777777" w:rsidR="00E25174" w:rsidRPr="005D392C" w:rsidRDefault="00E25174" w:rsidP="005D392C"/>
    <w:p w14:paraId="6B57E13B" w14:textId="77777777" w:rsidR="00E25174" w:rsidRPr="005D392C" w:rsidRDefault="00E25174" w:rsidP="005D392C"/>
    <w:p w14:paraId="256871DF" w14:textId="77777777" w:rsidR="00E25174" w:rsidRPr="005D392C" w:rsidRDefault="00E25174" w:rsidP="005D392C"/>
    <w:p w14:paraId="32E53EF8" w14:textId="77777777" w:rsidR="00E25174" w:rsidRPr="005D392C" w:rsidRDefault="00E25174" w:rsidP="005D392C"/>
    <w:p w14:paraId="1FAD8A76" w14:textId="77777777" w:rsidR="00E25174" w:rsidRPr="005D392C" w:rsidRDefault="00E25174" w:rsidP="005D392C"/>
    <w:p w14:paraId="5FA58697" w14:textId="77777777" w:rsidR="00E25174" w:rsidRPr="005D392C" w:rsidRDefault="00E25174" w:rsidP="005D392C"/>
    <w:p w14:paraId="6C2931C2" w14:textId="77777777" w:rsidR="00E25174" w:rsidRPr="005D392C" w:rsidRDefault="00E25174" w:rsidP="005D392C"/>
    <w:p w14:paraId="0366D6B1" w14:textId="77777777" w:rsidR="00E25174" w:rsidRPr="005D392C" w:rsidRDefault="00E25174" w:rsidP="005D392C"/>
    <w:p w14:paraId="1B46F77B" w14:textId="77777777" w:rsidR="00E25174" w:rsidRPr="005D392C" w:rsidRDefault="00E25174" w:rsidP="005D392C"/>
    <w:p w14:paraId="0C90DF7C" w14:textId="77777777" w:rsidR="00E25174" w:rsidRPr="005D392C" w:rsidRDefault="00E25174" w:rsidP="005D392C"/>
    <w:p w14:paraId="2CDA5B8F" w14:textId="77777777" w:rsidR="00E25174" w:rsidRPr="005D392C" w:rsidRDefault="00E25174" w:rsidP="005D392C"/>
    <w:p w14:paraId="4FF749AD" w14:textId="77777777" w:rsidR="00E25174" w:rsidRPr="005D392C" w:rsidRDefault="00E25174" w:rsidP="005D392C"/>
    <w:p w14:paraId="5CD24BAF" w14:textId="77777777" w:rsidR="00E25174" w:rsidRPr="005D392C" w:rsidRDefault="00E25174" w:rsidP="005D392C"/>
    <w:p w14:paraId="0AAE709D" w14:textId="77777777" w:rsidR="00E25174" w:rsidRPr="005D392C" w:rsidRDefault="00E25174" w:rsidP="005D392C"/>
    <w:p w14:paraId="6122EA0F" w14:textId="77777777" w:rsidR="00E25174" w:rsidRPr="005D392C" w:rsidRDefault="00E25174" w:rsidP="005D392C"/>
    <w:p w14:paraId="137A360A" w14:textId="77777777" w:rsidR="00E25174" w:rsidRPr="005D392C" w:rsidRDefault="00E25174" w:rsidP="005D392C"/>
    <w:p w14:paraId="5277E962" w14:textId="77777777" w:rsidR="00E25174" w:rsidRPr="005D392C" w:rsidRDefault="00E25174" w:rsidP="005D392C"/>
    <w:p w14:paraId="5D4146F1" w14:textId="77777777" w:rsidR="00E25174" w:rsidRPr="005D392C" w:rsidRDefault="00E25174" w:rsidP="005D392C"/>
    <w:p w14:paraId="2C4B6C6F" w14:textId="77777777" w:rsidR="00E25174" w:rsidRPr="005D392C" w:rsidRDefault="00E25174" w:rsidP="005D392C"/>
    <w:p w14:paraId="648BB2D7" w14:textId="77777777" w:rsidR="00E25174" w:rsidRPr="005D392C" w:rsidRDefault="00E25174" w:rsidP="005D392C"/>
    <w:p w14:paraId="5E58DE1C" w14:textId="77777777" w:rsidR="00E25174" w:rsidRPr="005D392C" w:rsidRDefault="00E25174" w:rsidP="005D392C"/>
    <w:p w14:paraId="124DC99E" w14:textId="77777777" w:rsidR="00E25174" w:rsidRPr="005D392C" w:rsidRDefault="00E25174" w:rsidP="005D392C"/>
    <w:p w14:paraId="4D3C6606" w14:textId="77777777" w:rsidR="00E25174" w:rsidRPr="005D392C" w:rsidRDefault="00E25174" w:rsidP="005D392C"/>
    <w:p w14:paraId="2122D3CA" w14:textId="77777777" w:rsidR="00E25174" w:rsidRPr="005D392C" w:rsidRDefault="00E25174" w:rsidP="005D392C"/>
    <w:p w14:paraId="5023BD88" w14:textId="77777777" w:rsidR="00E25174" w:rsidRPr="005D392C" w:rsidRDefault="00E25174" w:rsidP="005D392C"/>
    <w:p w14:paraId="062AD962" w14:textId="77777777" w:rsidR="00E25174" w:rsidRPr="005D392C" w:rsidRDefault="00E25174" w:rsidP="005D392C"/>
    <w:p w14:paraId="34E24950" w14:textId="77777777" w:rsidR="00E25174" w:rsidRPr="005D392C" w:rsidRDefault="00E25174" w:rsidP="005D392C"/>
    <w:p w14:paraId="68234B31" w14:textId="77777777" w:rsidR="00E25174" w:rsidRPr="005D392C" w:rsidRDefault="00E25174" w:rsidP="005D392C"/>
    <w:p w14:paraId="2D087B6E" w14:textId="77777777" w:rsidR="00E25174" w:rsidRPr="005D392C" w:rsidRDefault="00E25174" w:rsidP="005D392C"/>
    <w:p w14:paraId="397402A1" w14:textId="77777777" w:rsidR="00E25174" w:rsidRPr="005D392C" w:rsidRDefault="00E25174" w:rsidP="005D392C"/>
    <w:p w14:paraId="3295A1E5" w14:textId="77777777" w:rsidR="00E25174" w:rsidRPr="005D392C" w:rsidRDefault="00E25174" w:rsidP="005D392C"/>
    <w:p w14:paraId="3170AC01" w14:textId="77777777" w:rsidR="00E25174" w:rsidRPr="005D392C" w:rsidRDefault="00E25174" w:rsidP="005D392C"/>
    <w:p w14:paraId="4A8365B9" w14:textId="77777777" w:rsidR="00E25174" w:rsidRPr="005D392C" w:rsidRDefault="00E25174" w:rsidP="005D392C"/>
    <w:p w14:paraId="2DE24F5D" w14:textId="77777777" w:rsidR="00E25174" w:rsidRPr="005D392C" w:rsidRDefault="00E25174" w:rsidP="005D392C"/>
    <w:p w14:paraId="5E0B5E80" w14:textId="77777777" w:rsidR="00E25174" w:rsidRPr="005D392C" w:rsidRDefault="00E25174" w:rsidP="005D392C"/>
    <w:p w14:paraId="75354BC8" w14:textId="77777777" w:rsidR="00E25174" w:rsidRPr="005D392C" w:rsidRDefault="00E25174" w:rsidP="005D392C"/>
    <w:p w14:paraId="18A93E74" w14:textId="77777777" w:rsidR="00E25174" w:rsidRPr="005D392C" w:rsidRDefault="00E25174" w:rsidP="005D392C"/>
    <w:p w14:paraId="2FCDB94A" w14:textId="77777777" w:rsidR="00E25174" w:rsidRPr="005D392C" w:rsidRDefault="00E25174" w:rsidP="005D392C"/>
    <w:p w14:paraId="024A1ADC" w14:textId="77777777" w:rsidR="00E25174" w:rsidRPr="005D392C" w:rsidRDefault="00E25174" w:rsidP="005D392C"/>
    <w:p w14:paraId="6FF52EA1" w14:textId="77777777" w:rsidR="00E25174" w:rsidRPr="005D392C" w:rsidRDefault="00E25174" w:rsidP="005D392C"/>
    <w:p w14:paraId="2C0AC5FC" w14:textId="77777777" w:rsidR="00E25174" w:rsidRPr="005D392C" w:rsidRDefault="00E25174" w:rsidP="005D392C"/>
    <w:p w14:paraId="345A29E4" w14:textId="77777777" w:rsidR="00E25174" w:rsidRPr="005D392C" w:rsidRDefault="00E25174" w:rsidP="005D392C"/>
    <w:p w14:paraId="0205E566" w14:textId="77777777" w:rsidR="00E25174" w:rsidRPr="005D392C" w:rsidRDefault="00E25174" w:rsidP="005D392C"/>
    <w:p w14:paraId="373E3E2A" w14:textId="77777777" w:rsidR="00E25174" w:rsidRPr="005D392C" w:rsidRDefault="00E25174" w:rsidP="005D392C"/>
    <w:p w14:paraId="69E3AF5E" w14:textId="77777777" w:rsidR="00E25174" w:rsidRPr="005D392C" w:rsidRDefault="00E25174" w:rsidP="005D392C"/>
    <w:p w14:paraId="5ECB9F62" w14:textId="77777777" w:rsidR="00E25174" w:rsidRPr="005D392C" w:rsidRDefault="00E25174" w:rsidP="005D392C"/>
    <w:p w14:paraId="44AE6491" w14:textId="77777777" w:rsidR="00E25174" w:rsidRPr="005D392C" w:rsidRDefault="00E25174" w:rsidP="005D392C"/>
    <w:p w14:paraId="7154F314" w14:textId="77777777" w:rsidR="00E25174" w:rsidRPr="005D392C" w:rsidRDefault="00E25174" w:rsidP="005D392C"/>
    <w:p w14:paraId="62FE2F63" w14:textId="77777777" w:rsidR="00E25174" w:rsidRPr="005D392C" w:rsidRDefault="00E25174" w:rsidP="005D392C"/>
    <w:p w14:paraId="4C6CE32C" w14:textId="77777777" w:rsidR="00E25174" w:rsidRPr="005D392C" w:rsidRDefault="00E25174" w:rsidP="005D392C"/>
    <w:p w14:paraId="0853F2A5" w14:textId="77777777" w:rsidR="00E25174" w:rsidRPr="005D392C" w:rsidRDefault="00E25174" w:rsidP="005D392C"/>
    <w:p w14:paraId="17904763" w14:textId="77777777" w:rsidR="00E25174" w:rsidRPr="005D392C" w:rsidRDefault="00E25174" w:rsidP="005D392C"/>
    <w:p w14:paraId="150F5139" w14:textId="77777777" w:rsidR="00E25174" w:rsidRPr="005D392C" w:rsidRDefault="00E25174" w:rsidP="005D392C"/>
    <w:p w14:paraId="07ABAA4A" w14:textId="77777777" w:rsidR="00E25174" w:rsidRPr="005D392C" w:rsidRDefault="00E25174" w:rsidP="005D392C"/>
    <w:p w14:paraId="5FB07D4C" w14:textId="77777777" w:rsidR="00E25174" w:rsidRPr="005D392C" w:rsidRDefault="00E25174" w:rsidP="005D392C"/>
    <w:p w14:paraId="10C3B117" w14:textId="77777777" w:rsidR="00E25174" w:rsidRPr="005D392C" w:rsidRDefault="00E25174" w:rsidP="005D392C"/>
    <w:p w14:paraId="2D230C40" w14:textId="77777777" w:rsidR="0087653C" w:rsidRDefault="00D80830" w:rsidP="00BB4337">
      <w:pPr>
        <w:spacing w:line="360" w:lineRule="auto"/>
        <w:jc w:val="center"/>
        <w:rPr>
          <w:b/>
          <w:bCs/>
          <w:sz w:val="20"/>
          <w:szCs w:val="20"/>
          <w:u w:val="single"/>
        </w:rPr>
      </w:pPr>
      <w:r>
        <w:rPr>
          <w:b/>
          <w:bCs/>
          <w:sz w:val="20"/>
          <w:szCs w:val="20"/>
          <w:u w:val="single"/>
        </w:rPr>
        <w:t xml:space="preserve">EXHIBIT E  </w:t>
      </w:r>
    </w:p>
    <w:p w14:paraId="3499AE85" w14:textId="77777777" w:rsidR="0087653C" w:rsidRDefault="00D80830" w:rsidP="00BB4337">
      <w:pPr>
        <w:spacing w:line="360" w:lineRule="auto"/>
        <w:jc w:val="center"/>
        <w:rPr>
          <w:b/>
          <w:bCs/>
          <w:sz w:val="20"/>
          <w:szCs w:val="20"/>
          <w:u w:val="single"/>
        </w:rPr>
      </w:pPr>
      <w:r>
        <w:rPr>
          <w:b/>
          <w:bCs/>
          <w:sz w:val="20"/>
          <w:szCs w:val="20"/>
          <w:u w:val="single"/>
        </w:rPr>
        <w:t>List of Company’s Authorized Sub-Processors</w:t>
      </w:r>
    </w:p>
    <w:p w14:paraId="06C8F1CC" w14:textId="77777777" w:rsidR="0087653C" w:rsidRDefault="0087653C" w:rsidP="00BB4337">
      <w:pPr>
        <w:spacing w:line="360" w:lineRule="auto"/>
        <w:rPr>
          <w:b/>
          <w:bCs/>
          <w:sz w:val="20"/>
          <w:szCs w:val="20"/>
          <w:u w:val="single"/>
        </w:rPr>
      </w:pPr>
    </w:p>
    <w:tbl>
      <w:tblPr>
        <w:tblStyle w:val="TableGrid"/>
        <w:tblW w:w="0" w:type="auto"/>
        <w:tblLook w:val="04A0" w:firstRow="1" w:lastRow="0" w:firstColumn="1" w:lastColumn="0" w:noHBand="0" w:noVBand="1"/>
      </w:tblPr>
      <w:tblGrid>
        <w:gridCol w:w="5395"/>
        <w:gridCol w:w="4950"/>
      </w:tblGrid>
      <w:tr w:rsidR="0087653C" w14:paraId="3971C0ED" w14:textId="77777777" w:rsidTr="00BB4337">
        <w:tc>
          <w:tcPr>
            <w:tcW w:w="5395" w:type="dxa"/>
          </w:tcPr>
          <w:p w14:paraId="65F0CB8A" w14:textId="77777777" w:rsidR="0087653C" w:rsidRPr="00BB4337" w:rsidRDefault="00D80830" w:rsidP="00BB4337">
            <w:pPr>
              <w:spacing w:line="360" w:lineRule="auto"/>
              <w:rPr>
                <w:b/>
                <w:sz w:val="20"/>
                <w:u w:val="single"/>
              </w:rPr>
            </w:pPr>
            <w:r w:rsidRPr="00BB4337">
              <w:rPr>
                <w:b/>
                <w:sz w:val="20"/>
                <w:u w:val="single"/>
              </w:rPr>
              <w:t>Name</w:t>
            </w:r>
          </w:p>
        </w:tc>
        <w:tc>
          <w:tcPr>
            <w:tcW w:w="4950" w:type="dxa"/>
          </w:tcPr>
          <w:p w14:paraId="61BD6252" w14:textId="77777777" w:rsidR="0087653C" w:rsidRPr="00BB4337" w:rsidRDefault="00D80830" w:rsidP="00BB4337">
            <w:pPr>
              <w:spacing w:line="360" w:lineRule="auto"/>
              <w:rPr>
                <w:b/>
                <w:sz w:val="20"/>
                <w:u w:val="single"/>
              </w:rPr>
            </w:pPr>
            <w:r w:rsidRPr="00BB4337">
              <w:rPr>
                <w:b/>
                <w:sz w:val="20"/>
                <w:u w:val="single"/>
              </w:rPr>
              <w:t>Country of entity HQ</w:t>
            </w:r>
          </w:p>
        </w:tc>
      </w:tr>
      <w:tr w:rsidR="0087653C" w14:paraId="3A5C80AB" w14:textId="77777777" w:rsidTr="00BB4337">
        <w:tc>
          <w:tcPr>
            <w:tcW w:w="5395" w:type="dxa"/>
          </w:tcPr>
          <w:p w14:paraId="5C031578" w14:textId="77777777" w:rsidR="0087653C" w:rsidRPr="00BB4337" w:rsidRDefault="00D80830" w:rsidP="00BB4337">
            <w:pPr>
              <w:spacing w:line="360" w:lineRule="auto"/>
              <w:rPr>
                <w:sz w:val="20"/>
              </w:rPr>
            </w:pPr>
            <w:r w:rsidRPr="00BB4337">
              <w:rPr>
                <w:sz w:val="20"/>
              </w:rPr>
              <w:t>Amazon Web Services Inc</w:t>
            </w:r>
          </w:p>
        </w:tc>
        <w:tc>
          <w:tcPr>
            <w:tcW w:w="4950" w:type="dxa"/>
          </w:tcPr>
          <w:p w14:paraId="7D5B8078" w14:textId="77777777" w:rsidR="0087653C" w:rsidRPr="00BB4337" w:rsidRDefault="00D80830" w:rsidP="00BB4337">
            <w:pPr>
              <w:spacing w:line="360" w:lineRule="auto"/>
              <w:rPr>
                <w:sz w:val="20"/>
              </w:rPr>
            </w:pPr>
            <w:r w:rsidRPr="00BB4337">
              <w:rPr>
                <w:sz w:val="20"/>
              </w:rPr>
              <w:t>USA</w:t>
            </w:r>
          </w:p>
        </w:tc>
      </w:tr>
      <w:tr w:rsidR="0087653C" w14:paraId="2A3763C4" w14:textId="77777777" w:rsidTr="00BB4337">
        <w:tc>
          <w:tcPr>
            <w:tcW w:w="5395" w:type="dxa"/>
          </w:tcPr>
          <w:p w14:paraId="09C0EA61" w14:textId="77777777" w:rsidR="0087653C" w:rsidRPr="00BB4337" w:rsidRDefault="00D80830" w:rsidP="00BB4337">
            <w:pPr>
              <w:spacing w:line="360" w:lineRule="auto"/>
              <w:rPr>
                <w:sz w:val="20"/>
              </w:rPr>
            </w:pPr>
            <w:proofErr w:type="spellStart"/>
            <w:r w:rsidRPr="00BB4337">
              <w:rPr>
                <w:rFonts w:ascii="Times New Roman" w:hAnsi="Times New Roman"/>
                <w:sz w:val="20"/>
              </w:rPr>
              <w:t>Elleptic</w:t>
            </w:r>
            <w:proofErr w:type="spellEnd"/>
            <w:r w:rsidRPr="00BB4337">
              <w:rPr>
                <w:rFonts w:ascii="Times New Roman" w:hAnsi="Times New Roman"/>
                <w:sz w:val="20"/>
              </w:rPr>
              <w:t xml:space="preserve"> Inc</w:t>
            </w:r>
          </w:p>
        </w:tc>
        <w:tc>
          <w:tcPr>
            <w:tcW w:w="4950" w:type="dxa"/>
          </w:tcPr>
          <w:p w14:paraId="48EC3EF0" w14:textId="77777777" w:rsidR="0087653C" w:rsidRPr="00BB4337" w:rsidRDefault="00D80830" w:rsidP="00BB4337">
            <w:pPr>
              <w:spacing w:line="360" w:lineRule="auto"/>
              <w:rPr>
                <w:sz w:val="20"/>
              </w:rPr>
            </w:pPr>
            <w:r w:rsidRPr="00BB4337">
              <w:rPr>
                <w:rFonts w:ascii="Times New Roman" w:hAnsi="Times New Roman"/>
                <w:sz w:val="20"/>
              </w:rPr>
              <w:t>USA (entity) / United Kingdom (parent)</w:t>
            </w:r>
          </w:p>
        </w:tc>
      </w:tr>
      <w:tr w:rsidR="0087653C" w14:paraId="24B1A936" w14:textId="77777777" w:rsidTr="00BB4337">
        <w:tc>
          <w:tcPr>
            <w:tcW w:w="5395" w:type="dxa"/>
          </w:tcPr>
          <w:p w14:paraId="29FB233B" w14:textId="77777777" w:rsidR="0087653C" w:rsidRPr="00BB4337" w:rsidRDefault="00D80830" w:rsidP="00BB4337">
            <w:pPr>
              <w:spacing w:line="360" w:lineRule="auto"/>
              <w:rPr>
                <w:sz w:val="20"/>
              </w:rPr>
            </w:pPr>
            <w:r w:rsidRPr="00BB4337">
              <w:rPr>
                <w:sz w:val="20"/>
              </w:rPr>
              <w:t>Google LLC</w:t>
            </w:r>
          </w:p>
        </w:tc>
        <w:tc>
          <w:tcPr>
            <w:tcW w:w="4950" w:type="dxa"/>
          </w:tcPr>
          <w:p w14:paraId="22835DC9" w14:textId="77777777" w:rsidR="0087653C" w:rsidRPr="00BB4337" w:rsidRDefault="00D80830" w:rsidP="00BB4337">
            <w:pPr>
              <w:spacing w:line="360" w:lineRule="auto"/>
              <w:rPr>
                <w:sz w:val="20"/>
              </w:rPr>
            </w:pPr>
            <w:r w:rsidRPr="00BB4337">
              <w:rPr>
                <w:sz w:val="20"/>
              </w:rPr>
              <w:t>USA</w:t>
            </w:r>
          </w:p>
        </w:tc>
      </w:tr>
      <w:tr w:rsidR="0087653C" w14:paraId="485AD230" w14:textId="77777777" w:rsidTr="00BB4337">
        <w:tc>
          <w:tcPr>
            <w:tcW w:w="5395" w:type="dxa"/>
          </w:tcPr>
          <w:p w14:paraId="4EB53124" w14:textId="77777777" w:rsidR="0087653C" w:rsidRPr="00BB4337" w:rsidRDefault="00D80830" w:rsidP="00BB4337">
            <w:pPr>
              <w:spacing w:line="360" w:lineRule="auto"/>
              <w:rPr>
                <w:sz w:val="20"/>
              </w:rPr>
            </w:pPr>
            <w:r w:rsidRPr="00BB4337">
              <w:rPr>
                <w:sz w:val="20"/>
              </w:rPr>
              <w:t>IDM Global, Inc.</w:t>
            </w:r>
          </w:p>
        </w:tc>
        <w:tc>
          <w:tcPr>
            <w:tcW w:w="4950" w:type="dxa"/>
          </w:tcPr>
          <w:p w14:paraId="182B1895" w14:textId="77777777" w:rsidR="0087653C" w:rsidRPr="00BB4337" w:rsidRDefault="00D80830" w:rsidP="00BB4337">
            <w:pPr>
              <w:spacing w:line="360" w:lineRule="auto"/>
              <w:rPr>
                <w:sz w:val="20"/>
              </w:rPr>
            </w:pPr>
            <w:r w:rsidRPr="00BB4337">
              <w:rPr>
                <w:sz w:val="20"/>
              </w:rPr>
              <w:t>USA</w:t>
            </w:r>
          </w:p>
        </w:tc>
      </w:tr>
      <w:tr w:rsidR="0087653C" w14:paraId="74660174" w14:textId="77777777" w:rsidTr="00BB4337">
        <w:tc>
          <w:tcPr>
            <w:tcW w:w="10345" w:type="dxa"/>
            <w:gridSpan w:val="2"/>
          </w:tcPr>
          <w:p w14:paraId="5F3E4EE8" w14:textId="2BAC69E0" w:rsidR="0087653C" w:rsidRPr="00BB4337" w:rsidRDefault="00D80830" w:rsidP="00BB4337">
            <w:pPr>
              <w:spacing w:line="360" w:lineRule="auto"/>
              <w:rPr>
                <w:sz w:val="20"/>
              </w:rPr>
            </w:pPr>
            <w:r w:rsidRPr="00BB4337">
              <w:rPr>
                <w:sz w:val="20"/>
              </w:rPr>
              <w:t xml:space="preserve">IDM Global, Inc. list of Sup-Processors can be found here </w:t>
            </w:r>
            <w:hyperlink r:id="rId17" w:history="1">
              <w:r w:rsidR="00B06F1D" w:rsidRPr="00F762E0">
                <w:rPr>
                  <w:rFonts w:ascii="Times New Roman" w:hAnsi="Times New Roman" w:cs="Times New Roman"/>
                  <w:sz w:val="20"/>
                  <w:szCs w:val="20"/>
                </w:rPr>
                <w:t>https://identitymindglobal.com/gdpr/subprocessors/</w:t>
              </w:r>
            </w:hyperlink>
            <w:r w:rsidRPr="00BB4337">
              <w:rPr>
                <w:rFonts w:eastAsia="Arial Unicode MS"/>
              </w:rPr>
              <w:t xml:space="preserve"> which may be updated from time to time by IDM Global Inc. or Company.</w:t>
            </w:r>
          </w:p>
        </w:tc>
      </w:tr>
      <w:tr w:rsidR="0087653C" w14:paraId="377FFC4D" w14:textId="77777777" w:rsidTr="00BB4337">
        <w:trPr>
          <w:trHeight w:val="341"/>
        </w:trPr>
        <w:tc>
          <w:tcPr>
            <w:tcW w:w="5395" w:type="dxa"/>
          </w:tcPr>
          <w:p w14:paraId="0852C3EB" w14:textId="77777777" w:rsidR="0087653C" w:rsidRPr="00BB4337" w:rsidRDefault="00D80830" w:rsidP="00BB4337">
            <w:pPr>
              <w:spacing w:line="360" w:lineRule="auto"/>
              <w:rPr>
                <w:sz w:val="20"/>
              </w:rPr>
            </w:pPr>
            <w:r w:rsidRPr="00BB4337">
              <w:rPr>
                <w:rFonts w:eastAsia="Arial Unicode MS" w:cs="Arial Unicode MS"/>
              </w:rPr>
              <w:t xml:space="preserve">Meteor Development Group Inc. dba </w:t>
            </w:r>
            <w:proofErr w:type="spellStart"/>
            <w:r w:rsidRPr="00BB4337">
              <w:rPr>
                <w:rFonts w:eastAsia="Arial Unicode MS" w:cs="Arial Unicode MS"/>
              </w:rPr>
              <w:t>ApolloGraphGL</w:t>
            </w:r>
            <w:proofErr w:type="spellEnd"/>
          </w:p>
        </w:tc>
        <w:tc>
          <w:tcPr>
            <w:tcW w:w="4950" w:type="dxa"/>
          </w:tcPr>
          <w:p w14:paraId="6A32BCC0" w14:textId="77777777" w:rsidR="0087653C" w:rsidRPr="00BB4337" w:rsidRDefault="00D80830" w:rsidP="00BB4337">
            <w:pPr>
              <w:spacing w:line="360" w:lineRule="auto"/>
              <w:rPr>
                <w:sz w:val="20"/>
              </w:rPr>
            </w:pPr>
            <w:r w:rsidRPr="00BB4337">
              <w:rPr>
                <w:rFonts w:eastAsia="Arial Unicode MS"/>
              </w:rPr>
              <w:t>USA</w:t>
            </w:r>
          </w:p>
        </w:tc>
      </w:tr>
      <w:tr w:rsidR="0087653C" w14:paraId="7CA9AAC3" w14:textId="77777777" w:rsidTr="00BB4337">
        <w:trPr>
          <w:trHeight w:val="341"/>
        </w:trPr>
        <w:tc>
          <w:tcPr>
            <w:tcW w:w="5395" w:type="dxa"/>
          </w:tcPr>
          <w:p w14:paraId="43FED4B0" w14:textId="77777777" w:rsidR="0087653C" w:rsidRPr="00BB4337" w:rsidRDefault="00D80830" w:rsidP="00BB4337">
            <w:pPr>
              <w:spacing w:line="360" w:lineRule="auto"/>
              <w:rPr>
                <w:sz w:val="20"/>
              </w:rPr>
            </w:pPr>
            <w:proofErr w:type="spellStart"/>
            <w:r w:rsidRPr="00BB4337">
              <w:rPr>
                <w:rFonts w:eastAsia="Arial Unicode MS" w:cs="Arial Unicode MS"/>
              </w:rPr>
              <w:t>ObjectLabs</w:t>
            </w:r>
            <w:proofErr w:type="spellEnd"/>
            <w:r w:rsidRPr="00BB4337">
              <w:rPr>
                <w:rFonts w:eastAsia="Arial Unicode MS" w:cs="Arial Unicode MS"/>
              </w:rPr>
              <w:t xml:space="preserve"> Corporation dba </w:t>
            </w:r>
            <w:proofErr w:type="spellStart"/>
            <w:r w:rsidRPr="00BB4337">
              <w:rPr>
                <w:rFonts w:eastAsia="Arial Unicode MS" w:cs="Arial Unicode MS"/>
              </w:rPr>
              <w:t>mLab</w:t>
            </w:r>
            <w:proofErr w:type="spellEnd"/>
            <w:r w:rsidRPr="00BB4337">
              <w:rPr>
                <w:rFonts w:eastAsia="Arial Unicode MS" w:cs="Arial Unicode MS"/>
              </w:rPr>
              <w:t xml:space="preserve"> / </w:t>
            </w:r>
            <w:proofErr w:type="spellStart"/>
            <w:r w:rsidRPr="00BB4337">
              <w:rPr>
                <w:rFonts w:eastAsia="Arial Unicode MS" w:cs="Arial Unicode MS"/>
              </w:rPr>
              <w:t>MongdoDB</w:t>
            </w:r>
            <w:proofErr w:type="spellEnd"/>
          </w:p>
        </w:tc>
        <w:tc>
          <w:tcPr>
            <w:tcW w:w="4950" w:type="dxa"/>
          </w:tcPr>
          <w:p w14:paraId="22323F0D" w14:textId="77777777" w:rsidR="0087653C" w:rsidRPr="00BB4337" w:rsidRDefault="00D80830" w:rsidP="00BB4337">
            <w:pPr>
              <w:spacing w:line="360" w:lineRule="auto"/>
              <w:rPr>
                <w:sz w:val="20"/>
              </w:rPr>
            </w:pPr>
            <w:r w:rsidRPr="00BB4337">
              <w:rPr>
                <w:rFonts w:eastAsia="Arial Unicode MS"/>
              </w:rPr>
              <w:t>USA</w:t>
            </w:r>
          </w:p>
        </w:tc>
      </w:tr>
      <w:tr w:rsidR="0087653C" w14:paraId="7747DC2D" w14:textId="77777777" w:rsidTr="00BB4337">
        <w:trPr>
          <w:trHeight w:val="341"/>
        </w:trPr>
        <w:tc>
          <w:tcPr>
            <w:tcW w:w="5395" w:type="dxa"/>
          </w:tcPr>
          <w:p w14:paraId="14090144" w14:textId="77777777" w:rsidR="0087653C" w:rsidRPr="00BB4337" w:rsidRDefault="00D80830" w:rsidP="00BB4337">
            <w:pPr>
              <w:spacing w:line="360" w:lineRule="auto"/>
              <w:rPr>
                <w:sz w:val="20"/>
              </w:rPr>
            </w:pPr>
            <w:proofErr w:type="spellStart"/>
            <w:r w:rsidRPr="00BB4337">
              <w:rPr>
                <w:rFonts w:eastAsia="Arial Unicode MS" w:cs="Arial Unicode MS"/>
              </w:rPr>
              <w:t>Onfido</w:t>
            </w:r>
            <w:proofErr w:type="spellEnd"/>
            <w:r w:rsidRPr="00BB4337">
              <w:rPr>
                <w:rFonts w:eastAsia="Arial Unicode MS" w:cs="Arial Unicode MS"/>
              </w:rPr>
              <w:t xml:space="preserve"> Inc.</w:t>
            </w:r>
          </w:p>
        </w:tc>
        <w:tc>
          <w:tcPr>
            <w:tcW w:w="4950" w:type="dxa"/>
          </w:tcPr>
          <w:p w14:paraId="38823C16" w14:textId="77777777" w:rsidR="0087653C" w:rsidRPr="00BB4337" w:rsidRDefault="00D80830" w:rsidP="00BB4337">
            <w:pPr>
              <w:spacing w:line="360" w:lineRule="auto"/>
              <w:rPr>
                <w:sz w:val="20"/>
              </w:rPr>
            </w:pPr>
            <w:r w:rsidRPr="00BB4337">
              <w:rPr>
                <w:rFonts w:eastAsia="Arial Unicode MS"/>
              </w:rPr>
              <w:t>USA</w:t>
            </w:r>
          </w:p>
        </w:tc>
      </w:tr>
      <w:tr w:rsidR="0087653C" w14:paraId="344923C9" w14:textId="77777777" w:rsidTr="00BB4337">
        <w:tc>
          <w:tcPr>
            <w:tcW w:w="10345" w:type="dxa"/>
            <w:gridSpan w:val="2"/>
          </w:tcPr>
          <w:p w14:paraId="1AD68F6E" w14:textId="10667D69" w:rsidR="0087653C" w:rsidRPr="00BB4337" w:rsidRDefault="00D80830" w:rsidP="00BB4337">
            <w:pPr>
              <w:spacing w:line="360" w:lineRule="auto"/>
              <w:rPr>
                <w:sz w:val="20"/>
              </w:rPr>
            </w:pPr>
            <w:proofErr w:type="spellStart"/>
            <w:r w:rsidRPr="00BB4337">
              <w:rPr>
                <w:rFonts w:eastAsia="Arial Unicode MS" w:cs="Arial Unicode MS"/>
              </w:rPr>
              <w:t>Onfido</w:t>
            </w:r>
            <w:proofErr w:type="spellEnd"/>
            <w:r w:rsidRPr="00BB4337">
              <w:rPr>
                <w:rFonts w:eastAsia="Arial Unicode MS" w:cs="Arial Unicode MS"/>
              </w:rPr>
              <w:t xml:space="preserve"> Inc., list of Sup-Processors can be found here </w:t>
            </w:r>
            <w:hyperlink r:id="rId18" w:history="1">
              <w:r w:rsidR="00D0784B" w:rsidRPr="00F762E0">
                <w:rPr>
                  <w:rFonts w:ascii="Times New Roman" w:hAnsi="Times New Roman" w:cs="Times New Roman"/>
                  <w:sz w:val="20"/>
                  <w:szCs w:val="20"/>
                </w:rPr>
                <w:t>https://app.fileboard.com/p/o6f0qxq8</w:t>
              </w:r>
            </w:hyperlink>
            <w:r w:rsidRPr="00BB4337">
              <w:rPr>
                <w:rFonts w:eastAsia="Arial Unicode MS"/>
              </w:rPr>
              <w:t xml:space="preserve"> which may be updated from time to time by </w:t>
            </w:r>
            <w:proofErr w:type="spellStart"/>
            <w:r w:rsidRPr="00BB4337">
              <w:rPr>
                <w:rFonts w:eastAsia="Arial Unicode MS"/>
              </w:rPr>
              <w:t>Onfido</w:t>
            </w:r>
            <w:proofErr w:type="spellEnd"/>
            <w:r w:rsidRPr="00BB4337">
              <w:rPr>
                <w:rFonts w:eastAsia="Arial Unicode MS"/>
              </w:rPr>
              <w:t xml:space="preserve"> Inc. or Company.</w:t>
            </w:r>
          </w:p>
        </w:tc>
      </w:tr>
      <w:tr w:rsidR="0087653C" w14:paraId="5C300B83" w14:textId="77777777" w:rsidTr="00BB4337">
        <w:tc>
          <w:tcPr>
            <w:tcW w:w="5395" w:type="dxa"/>
          </w:tcPr>
          <w:p w14:paraId="74EEB207" w14:textId="77777777" w:rsidR="0087653C" w:rsidRPr="00BB4337" w:rsidRDefault="00D80830" w:rsidP="00BB4337">
            <w:pPr>
              <w:spacing w:line="360" w:lineRule="auto"/>
              <w:rPr>
                <w:sz w:val="20"/>
              </w:rPr>
            </w:pPr>
            <w:r w:rsidRPr="00BB4337">
              <w:rPr>
                <w:rFonts w:eastAsia="Arial Unicode MS" w:cs="Arial Unicode MS"/>
              </w:rPr>
              <w:t xml:space="preserve">Redis Labs, Inc. </w:t>
            </w:r>
          </w:p>
        </w:tc>
        <w:tc>
          <w:tcPr>
            <w:tcW w:w="4950" w:type="dxa"/>
          </w:tcPr>
          <w:p w14:paraId="0430B8D9" w14:textId="77777777" w:rsidR="0087653C" w:rsidRPr="00BB4337" w:rsidRDefault="00D80830" w:rsidP="00BB4337">
            <w:pPr>
              <w:spacing w:line="360" w:lineRule="auto"/>
              <w:rPr>
                <w:sz w:val="20"/>
              </w:rPr>
            </w:pPr>
            <w:r w:rsidRPr="00BB4337">
              <w:rPr>
                <w:rFonts w:eastAsia="Arial Unicode MS"/>
              </w:rPr>
              <w:t>USA</w:t>
            </w:r>
          </w:p>
        </w:tc>
      </w:tr>
      <w:tr w:rsidR="0087653C" w14:paraId="01E4382C" w14:textId="77777777" w:rsidTr="00BB4337">
        <w:tc>
          <w:tcPr>
            <w:tcW w:w="5395" w:type="dxa"/>
          </w:tcPr>
          <w:p w14:paraId="3A3680A6" w14:textId="77777777" w:rsidR="0087653C" w:rsidRPr="00BB4337" w:rsidRDefault="00D80830" w:rsidP="00BB4337">
            <w:pPr>
              <w:spacing w:line="360" w:lineRule="auto"/>
              <w:rPr>
                <w:sz w:val="20"/>
              </w:rPr>
            </w:pPr>
            <w:r w:rsidRPr="00BB4337">
              <w:rPr>
                <w:rFonts w:eastAsia="Arial Unicode MS" w:cs="Arial Unicode MS"/>
              </w:rPr>
              <w:t>SendGrid, Inc.</w:t>
            </w:r>
          </w:p>
        </w:tc>
        <w:tc>
          <w:tcPr>
            <w:tcW w:w="4950" w:type="dxa"/>
          </w:tcPr>
          <w:p w14:paraId="57F234E6" w14:textId="77777777" w:rsidR="0087653C" w:rsidRPr="00BB4337" w:rsidRDefault="00D80830" w:rsidP="00BB4337">
            <w:pPr>
              <w:spacing w:line="360" w:lineRule="auto"/>
              <w:rPr>
                <w:sz w:val="20"/>
              </w:rPr>
            </w:pPr>
            <w:r w:rsidRPr="00BB4337">
              <w:rPr>
                <w:rFonts w:eastAsia="Arial Unicode MS"/>
              </w:rPr>
              <w:t>USA</w:t>
            </w:r>
          </w:p>
        </w:tc>
      </w:tr>
    </w:tbl>
    <w:p w14:paraId="0CF65823" w14:textId="77777777" w:rsidR="0087653C" w:rsidRPr="00BB4337" w:rsidRDefault="0087653C" w:rsidP="00BB4337">
      <w:pPr>
        <w:spacing w:line="360" w:lineRule="auto"/>
      </w:pPr>
    </w:p>
    <w:p w14:paraId="619FDD14" w14:textId="77777777" w:rsidR="0087653C" w:rsidRDefault="0087653C" w:rsidP="00BB4337">
      <w:pPr>
        <w:pBdr>
          <w:top w:val="nil"/>
          <w:left w:val="nil"/>
          <w:bottom w:val="nil"/>
          <w:right w:val="nil"/>
          <w:between w:val="nil"/>
        </w:pBdr>
        <w:spacing w:after="240"/>
        <w:rPr>
          <w:sz w:val="20"/>
          <w:szCs w:val="20"/>
        </w:rPr>
      </w:pPr>
    </w:p>
    <w:p w14:paraId="4CF1221B" w14:textId="77777777" w:rsidR="0087653C" w:rsidRDefault="0087653C" w:rsidP="00BB4337">
      <w:pPr>
        <w:pBdr>
          <w:top w:val="nil"/>
          <w:left w:val="nil"/>
          <w:bottom w:val="nil"/>
          <w:right w:val="nil"/>
          <w:between w:val="nil"/>
        </w:pBdr>
        <w:spacing w:after="240"/>
        <w:rPr>
          <w:sz w:val="20"/>
          <w:szCs w:val="20"/>
        </w:rPr>
      </w:pPr>
    </w:p>
    <w:p w14:paraId="59B6377B" w14:textId="77777777" w:rsidR="0087653C" w:rsidRPr="00BB4337" w:rsidRDefault="00D80830" w:rsidP="00BB4337">
      <w:pPr>
        <w:rPr>
          <w:b/>
          <w:sz w:val="20"/>
        </w:rPr>
      </w:pPr>
      <w:r w:rsidRPr="00BB4337">
        <w:rPr>
          <w:b/>
        </w:rPr>
        <w:br w:type="page"/>
      </w:r>
    </w:p>
    <w:p w14:paraId="3E7B4313" w14:textId="77777777" w:rsidR="0087653C" w:rsidRPr="00BB4337" w:rsidRDefault="00D80830" w:rsidP="00BB4337">
      <w:pPr>
        <w:pBdr>
          <w:top w:val="nil"/>
          <w:left w:val="nil"/>
          <w:bottom w:val="nil"/>
          <w:right w:val="nil"/>
          <w:between w:val="nil"/>
        </w:pBdr>
        <w:spacing w:after="240"/>
        <w:jc w:val="center"/>
      </w:pPr>
      <w:r w:rsidRPr="00BB4337">
        <w:lastRenderedPageBreak/>
        <w:t>EXHIBIT F</w:t>
      </w:r>
    </w:p>
    <w:p w14:paraId="19C8FE21" w14:textId="77777777" w:rsidR="0087653C" w:rsidRPr="00BB4337" w:rsidRDefault="00D80830">
      <w:pPr>
        <w:pStyle w:val="Title"/>
      </w:pPr>
      <w:r w:rsidRPr="00BB4337">
        <w:t>ACCREDITED INVESTOR SERVICES</w:t>
      </w:r>
    </w:p>
    <w:p w14:paraId="4ECA03BD" w14:textId="77777777" w:rsidR="0087653C" w:rsidRPr="00BB4337" w:rsidRDefault="00D80830">
      <w:pPr>
        <w:pStyle w:val="BodyTextContinued"/>
      </w:pPr>
      <w:r w:rsidRPr="00BB4337">
        <w:t>This Exhibit F (Accredited Investor Services) provides the additional terms for the provision by Company of Accredited Investor Services (as defined below) to Customer. All terms not defined in this Exhibit will have the meaning set forth elsewhere in this Agreement.</w:t>
      </w:r>
    </w:p>
    <w:p w14:paraId="36FE5C00" w14:textId="77777777" w:rsidR="0087653C" w:rsidRDefault="00D80830" w:rsidP="00BB4337">
      <w:pPr>
        <w:pStyle w:val="LegalTwo2"/>
        <w:numPr>
          <w:ilvl w:val="0"/>
          <w:numId w:val="72"/>
        </w:numPr>
        <w:rPr>
          <w:sz w:val="22"/>
          <w:szCs w:val="22"/>
        </w:rPr>
      </w:pPr>
      <w:r w:rsidRPr="00BB4337">
        <w:t>Accredited Investor Services.</w:t>
      </w:r>
      <w:r>
        <w:rPr>
          <w:sz w:val="22"/>
          <w:szCs w:val="22"/>
        </w:rPr>
        <w:t xml:space="preserve"> </w:t>
      </w:r>
    </w:p>
    <w:p w14:paraId="571C4CE2" w14:textId="77777777" w:rsidR="0087653C" w:rsidRDefault="00D80830" w:rsidP="00BB4337">
      <w:pPr>
        <w:pStyle w:val="LegalTwo2"/>
        <w:numPr>
          <w:ilvl w:val="1"/>
          <w:numId w:val="72"/>
        </w:numPr>
        <w:rPr>
          <w:sz w:val="22"/>
          <w:szCs w:val="22"/>
        </w:rPr>
      </w:pPr>
      <w:r w:rsidRPr="00BB4337">
        <w:t>Services</w:t>
      </w:r>
      <w:r>
        <w:rPr>
          <w:sz w:val="22"/>
          <w:szCs w:val="22"/>
        </w:rPr>
        <w:t>. The accredited investor verification services (the “</w:t>
      </w:r>
      <w:r w:rsidRPr="00BB4337">
        <w:t>Accredited Investor Services</w:t>
      </w:r>
      <w:r>
        <w:rPr>
          <w:sz w:val="22"/>
          <w:szCs w:val="22"/>
        </w:rPr>
        <w:t>”) provided by Company will be the review of materials, documents, and information provided by Customer’s Accredited Investor Applicants for purposes of verifying if each Accredited Investor Applicant qualifies as an “accredited investor” (as defined in Regulation D of the Securities Act of 1933, as amended (the “</w:t>
      </w:r>
      <w:r w:rsidRPr="00BB4337">
        <w:t>Securities Act</w:t>
      </w:r>
      <w:r>
        <w:rPr>
          <w:sz w:val="22"/>
          <w:szCs w:val="22"/>
        </w:rPr>
        <w:t>”)) for purposes of complying with the verification requirements of Rule 506(c) of Regulation D of the Securities Act. Following the review of such Accredited Investor Applicant’s materials, documents, and information, Company will deliver to Customer a written verification letter (the “</w:t>
      </w:r>
      <w:r w:rsidRPr="00BB4337">
        <w:t>Letter</w:t>
      </w:r>
      <w:r>
        <w:rPr>
          <w:sz w:val="22"/>
          <w:szCs w:val="22"/>
        </w:rPr>
        <w:t>”) that states whether or not such Accredited Investor Applicant qualifies as an accredited investor. If the Accredited Investor Applicant is determined to be an accredited investor, the Letter shall only be valid for ninety (90) days from the date of such Letter. An approval or denial of accredited investor status shall not affect the rate of compensation set forth in this Agreement.</w:t>
      </w:r>
    </w:p>
    <w:p w14:paraId="73BE4E9E" w14:textId="77777777" w:rsidR="0087653C" w:rsidRDefault="00D80830" w:rsidP="00BB4337">
      <w:pPr>
        <w:pStyle w:val="LegalTwo2"/>
        <w:numPr>
          <w:ilvl w:val="1"/>
          <w:numId w:val="72"/>
        </w:numPr>
        <w:rPr>
          <w:sz w:val="22"/>
          <w:szCs w:val="22"/>
        </w:rPr>
      </w:pPr>
      <w:r w:rsidRPr="00BB4337">
        <w:t>Delivery of the Services</w:t>
      </w:r>
      <w:r>
        <w:rPr>
          <w:sz w:val="22"/>
          <w:szCs w:val="22"/>
        </w:rPr>
        <w:t>.</w:t>
      </w:r>
    </w:p>
    <w:p w14:paraId="66DAFF67" w14:textId="22E981C9" w:rsidR="0087653C" w:rsidRDefault="00D80830" w:rsidP="00BB4337">
      <w:pPr>
        <w:pStyle w:val="LegalTwo2"/>
        <w:numPr>
          <w:ilvl w:val="2"/>
          <w:numId w:val="72"/>
        </w:numPr>
        <w:ind w:left="1440" w:hanging="720"/>
        <w:rPr>
          <w:sz w:val="22"/>
          <w:szCs w:val="22"/>
        </w:rPr>
      </w:pPr>
      <w:r w:rsidRPr="00BB4337">
        <w:t>Start Date</w:t>
      </w:r>
      <w:r>
        <w:rPr>
          <w:sz w:val="22"/>
          <w:szCs w:val="22"/>
        </w:rPr>
        <w:t xml:space="preserve">. Company shall commence the provision of the Accredited Investor Services on the Platform Launch </w:t>
      </w:r>
      <w:proofErr w:type="gramStart"/>
      <w:r>
        <w:rPr>
          <w:sz w:val="22"/>
          <w:szCs w:val="22"/>
        </w:rPr>
        <w:t>Date, and</w:t>
      </w:r>
      <w:proofErr w:type="gramEnd"/>
      <w:r>
        <w:rPr>
          <w:sz w:val="22"/>
          <w:szCs w:val="22"/>
        </w:rPr>
        <w:t xml:space="preserve"> continue to provide the Accredited Investor Services until the Platform</w:t>
      </w:r>
      <w:r w:rsidR="009D4593">
        <w:rPr>
          <w:sz w:val="22"/>
          <w:szCs w:val="22"/>
        </w:rPr>
        <w:t xml:space="preserve"> </w:t>
      </w:r>
      <w:r>
        <w:rPr>
          <w:sz w:val="22"/>
          <w:szCs w:val="22"/>
        </w:rPr>
        <w:t>Closing Date or the Agreement is terminated.</w:t>
      </w:r>
    </w:p>
    <w:p w14:paraId="7A8503EE" w14:textId="77777777" w:rsidR="0087653C" w:rsidRDefault="00D80830" w:rsidP="00BB4337">
      <w:pPr>
        <w:pStyle w:val="LegalTwo2"/>
        <w:numPr>
          <w:ilvl w:val="2"/>
          <w:numId w:val="72"/>
        </w:numPr>
        <w:ind w:left="1440" w:hanging="720"/>
        <w:rPr>
          <w:sz w:val="22"/>
          <w:szCs w:val="22"/>
        </w:rPr>
      </w:pPr>
      <w:r w:rsidRPr="00BB4337">
        <w:t>Service Dates</w:t>
      </w:r>
      <w:r>
        <w:rPr>
          <w:sz w:val="22"/>
          <w:szCs w:val="22"/>
        </w:rPr>
        <w:t>. Company agrees to use reasonable business efforts to perform the Services and to cause the completion of each verification review requested by Customer within two (2) business days of Company receiving the applicant’s completed verification information.</w:t>
      </w:r>
    </w:p>
    <w:p w14:paraId="051EEDFC" w14:textId="77777777" w:rsidR="00A700B1" w:rsidRPr="00193325" w:rsidRDefault="00D80830" w:rsidP="00A700B1">
      <w:pPr>
        <w:pStyle w:val="LegalTwo2"/>
        <w:numPr>
          <w:ilvl w:val="0"/>
          <w:numId w:val="72"/>
        </w:numPr>
        <w:rPr>
          <w:sz w:val="22"/>
          <w:szCs w:val="22"/>
        </w:rPr>
      </w:pPr>
      <w:r w:rsidRPr="00BB4337">
        <w:t>Limitation of Liability</w:t>
      </w:r>
      <w:r>
        <w:rPr>
          <w:sz w:val="22"/>
          <w:szCs w:val="22"/>
        </w:rPr>
        <w:t>. NOTWITHSTANDING ANY OTHER PROVISION OF THIS AGREEMENT, IN NO EVENT SHALL COMPANY’S LIABILITY ARISING OUT OF OR IN CONNECTION WITH PROVIDING ACCREDITED INVESTOR SERVICES EXCEED THE AMOUNTS PAID BY CUSTOMER TO COMPANY FOR THE PROVISION OF SUCH ACCREDITED INVESTOR SERVICES OR DELIVERABLES GIVING RISE TO SUCH LIABILITY. NOTWITHSTANDING ANY OTHER PROVISION OF THIS AGREEMENT, IN NO EVENT SHALL COMPANY BE LIABLE TO CUSTOMER FOR ANY INDIRECT, INCIDENTAL, SPECIAL OR CONSEQUENTIAL DAMAGES, OR DAMAGES FOR LOST PROFITS OR LOSS OF BUSINESS, HOWEVER CAUSED AND UNDER ANY THEORY OF LIABILITY, WHETHER BASED IN CONTRACT, TORT (INCLUDING NEGLIGENCE) OR OTHER THEORY OF LIABILITY, REGARDLESS OF WHETHER CUSTOMER WAS ADVISED OF THE POSSIBILITY OF SUCH DAMAGES AND NOTWITHSTANDING THE FAILURE OF ESSENTIAL PURPOSE OF ANY LIMITED REMEDY.</w:t>
      </w:r>
    </w:p>
    <w:p w14:paraId="5BF4C8C8" w14:textId="0D6AE9E6" w:rsidR="0087653C" w:rsidRPr="009D4593" w:rsidRDefault="0087653C" w:rsidP="00BB4337">
      <w:pPr>
        <w:rPr>
          <w:sz w:val="20"/>
        </w:rPr>
      </w:pPr>
    </w:p>
    <w:sectPr w:rsidR="0087653C" w:rsidRPr="009D4593" w:rsidSect="00BB4337">
      <w:headerReference w:type="default" r:id="rId19"/>
      <w:footerReference w:type="default" r:id="rId20"/>
      <w:type w:val="continuous"/>
      <w:pgSz w:w="12240" w:h="15840"/>
      <w:pgMar w:top="144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C3EBF" w14:textId="77777777" w:rsidR="0068576E" w:rsidRDefault="0068576E">
      <w:r>
        <w:separator/>
      </w:r>
    </w:p>
  </w:endnote>
  <w:endnote w:type="continuationSeparator" w:id="0">
    <w:p w14:paraId="6ABD95A6" w14:textId="77777777" w:rsidR="0068576E" w:rsidRDefault="0068576E">
      <w:r>
        <w:continuationSeparator/>
      </w:r>
    </w:p>
  </w:endnote>
  <w:endnote w:type="continuationNotice" w:id="1">
    <w:p w14:paraId="0365FECC" w14:textId="77777777" w:rsidR="0068576E" w:rsidRDefault="006857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panose1 w:val="020B0604020202020204"/>
    <w:charset w:val="00"/>
    <w:family w:val="auto"/>
    <w:pitch w:val="default"/>
  </w:font>
  <w:font w:name="Helvetica Neue">
    <w:panose1 w:val="02000503000000020004"/>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E6AF8" w14:textId="77777777" w:rsidR="00D211BC" w:rsidRDefault="00D211BC" w:rsidP="00BB4337">
    <w:pPr>
      <w:widowControl w:val="0"/>
      <w:pBdr>
        <w:top w:val="nil"/>
        <w:left w:val="nil"/>
        <w:bottom w:val="nil"/>
        <w:right w:val="nil"/>
        <w:between w:val="nil"/>
      </w:pBdr>
      <w:tabs>
        <w:tab w:val="center" w:pos="4320"/>
        <w:tab w:val="right" w:pos="8640"/>
      </w:tabs>
      <w:rPr>
        <w:sz w:val="20"/>
        <w:szCs w:val="20"/>
      </w:rPr>
    </w:pPr>
  </w:p>
  <w:p w14:paraId="239A5D06" w14:textId="1A45A943" w:rsidR="00D211BC" w:rsidRDefault="00D211BC" w:rsidP="00BB4337">
    <w:pPr>
      <w:widowControl w:val="0"/>
      <w:pBdr>
        <w:top w:val="nil"/>
        <w:left w:val="nil"/>
        <w:bottom w:val="nil"/>
        <w:right w:val="nil"/>
        <w:between w:val="nil"/>
      </w:pBdr>
      <w:tabs>
        <w:tab w:val="center" w:pos="4320"/>
        <w:tab w:val="right" w:pos="8640"/>
      </w:tabs>
      <w:rPr>
        <w:sz w:val="16"/>
        <w:szCs w:val="16"/>
      </w:rPr>
    </w:pPr>
    <w:r w:rsidRPr="00BB4337">
      <w:rPr>
        <w:sz w:val="16"/>
      </w:rPr>
      <w:t xml:space="preserve">TokenSoft </w:t>
    </w:r>
    <w:r>
      <w:rPr>
        <w:sz w:val="16"/>
        <w:szCs w:val="16"/>
      </w:rPr>
      <w:t>– Master Software-as-a-Service Agreement (</w:t>
    </w:r>
    <w:r w:rsidR="00BC3766">
      <w:rPr>
        <w:sz w:val="16"/>
        <w:szCs w:val="16"/>
      </w:rPr>
      <w:t>5</w:t>
    </w:r>
    <w:r>
      <w:rPr>
        <w:sz w:val="16"/>
        <w:szCs w:val="16"/>
      </w:rPr>
      <w:t>.1.2019)</w:t>
    </w:r>
    <w:r>
      <w:rPr>
        <w:sz w:val="16"/>
        <w:szCs w:val="16"/>
      </w:rPr>
      <w:tab/>
    </w:r>
    <w:r>
      <w:rPr>
        <w:sz w:val="16"/>
        <w:szCs w:val="16"/>
      </w:rPr>
      <w:tab/>
    </w:r>
    <w:r>
      <w:rPr>
        <w:sz w:val="16"/>
        <w:szCs w:val="16"/>
      </w:rPr>
      <w:tab/>
    </w:r>
    <w:r>
      <w:rPr>
        <w:sz w:val="16"/>
        <w:szCs w:val="16"/>
      </w:rPr>
      <w:fldChar w:fldCharType="begin"/>
    </w:r>
    <w:r>
      <w:rPr>
        <w:sz w:val="16"/>
        <w:szCs w:val="16"/>
      </w:rPr>
      <w:instrText xml:space="preserve"> PAGE </w:instrText>
    </w:r>
    <w:r>
      <w:rPr>
        <w:sz w:val="16"/>
        <w:szCs w:val="16"/>
      </w:rPr>
      <w:fldChar w:fldCharType="separate"/>
    </w:r>
    <w:r>
      <w:rPr>
        <w:sz w:val="16"/>
        <w:szCs w:val="16"/>
      </w:rPr>
      <w:t>5</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Pr>
        <w:sz w:val="16"/>
        <w:szCs w:val="16"/>
      </w:rPr>
      <w:t>5</w:t>
    </w:r>
    <w:r>
      <w:rPr>
        <w:sz w:val="16"/>
        <w:szCs w:val="16"/>
      </w:rPr>
      <w:fldChar w:fldCharType="end"/>
    </w:r>
  </w:p>
  <w:p w14:paraId="73EF7A1B" w14:textId="77777777" w:rsidR="00D211BC" w:rsidRPr="007D2977" w:rsidRDefault="00D211BC" w:rsidP="00BB4337">
    <w:pPr>
      <w:widowControl w:val="0"/>
      <w:pBdr>
        <w:top w:val="nil"/>
        <w:left w:val="nil"/>
        <w:bottom w:val="nil"/>
        <w:right w:val="nil"/>
        <w:between w:val="nil"/>
      </w:pBdr>
      <w:tabs>
        <w:tab w:val="center" w:pos="4320"/>
        <w:tab w:val="right" w:pos="8640"/>
      </w:tabs>
      <w:spacing w:line="200" w:lineRule="exac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32E3E" w14:textId="77777777" w:rsidR="00D211BC" w:rsidRDefault="00D211BC" w:rsidP="00BB4337">
    <w:pPr>
      <w:widowControl w:val="0"/>
      <w:pBdr>
        <w:top w:val="nil"/>
        <w:left w:val="nil"/>
        <w:bottom w:val="nil"/>
        <w:right w:val="nil"/>
        <w:between w:val="nil"/>
      </w:pBdr>
      <w:tabs>
        <w:tab w:val="center" w:pos="4320"/>
        <w:tab w:val="right" w:pos="8640"/>
      </w:tabs>
      <w:ind w:left="720" w:firstLine="720"/>
      <w:jc w:val="center"/>
    </w:pPr>
  </w:p>
  <w:p w14:paraId="3CF1C875" w14:textId="725E0AAF" w:rsidR="00D211BC" w:rsidRDefault="00D211BC" w:rsidP="00BB4337">
    <w:pPr>
      <w:widowControl w:val="0"/>
      <w:pBdr>
        <w:top w:val="nil"/>
        <w:left w:val="nil"/>
        <w:bottom w:val="nil"/>
        <w:right w:val="nil"/>
        <w:between w:val="nil"/>
      </w:pBdr>
      <w:tabs>
        <w:tab w:val="center" w:pos="4320"/>
        <w:tab w:val="right" w:pos="8640"/>
      </w:tabs>
    </w:pPr>
    <w:r w:rsidRPr="00BB4337">
      <w:rPr>
        <w:sz w:val="16"/>
      </w:rPr>
      <w:t xml:space="preserve">TokenSoft </w:t>
    </w:r>
    <w:r>
      <w:rPr>
        <w:sz w:val="16"/>
        <w:szCs w:val="16"/>
      </w:rPr>
      <w:t>– Master Software-as-a-Service Agreement (</w:t>
    </w:r>
    <w:r>
      <w:rPr>
        <w:sz w:val="16"/>
      </w:rPr>
      <w:t>5.1</w:t>
    </w:r>
    <w:r>
      <w:rPr>
        <w:sz w:val="16"/>
        <w:szCs w:val="16"/>
      </w:rPr>
      <w:t>.2019)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9EE6F" w14:textId="77777777" w:rsidR="00D211BC" w:rsidRDefault="00D211BC" w:rsidP="00BB4337">
    <w:pPr>
      <w:widowControl w:val="0"/>
      <w:pBdr>
        <w:top w:val="nil"/>
        <w:left w:val="nil"/>
        <w:bottom w:val="nil"/>
        <w:right w:val="nil"/>
        <w:between w:val="nil"/>
      </w:pBdr>
      <w:tabs>
        <w:tab w:val="center" w:pos="4320"/>
        <w:tab w:val="right" w:pos="8640"/>
      </w:tabs>
      <w:rPr>
        <w:sz w:val="20"/>
        <w:szCs w:val="20"/>
      </w:rPr>
    </w:pPr>
  </w:p>
  <w:p w14:paraId="565CF276" w14:textId="390669BB" w:rsidR="00D211BC" w:rsidRDefault="00D211BC" w:rsidP="00BB4337">
    <w:pPr>
      <w:widowControl w:val="0"/>
      <w:pBdr>
        <w:top w:val="nil"/>
        <w:left w:val="nil"/>
        <w:bottom w:val="nil"/>
        <w:right w:val="nil"/>
        <w:between w:val="nil"/>
      </w:pBdr>
      <w:tabs>
        <w:tab w:val="center" w:pos="4320"/>
        <w:tab w:val="right" w:pos="8640"/>
      </w:tabs>
      <w:rPr>
        <w:sz w:val="16"/>
        <w:szCs w:val="16"/>
      </w:rPr>
    </w:pPr>
    <w:r w:rsidRPr="00BB4337">
      <w:rPr>
        <w:sz w:val="16"/>
      </w:rPr>
      <w:t xml:space="preserve">TokenSoft </w:t>
    </w:r>
    <w:r>
      <w:rPr>
        <w:sz w:val="16"/>
        <w:szCs w:val="16"/>
      </w:rPr>
      <w:t>– Master Software-as-a-Service Agreement (</w:t>
    </w:r>
    <w:r>
      <w:rPr>
        <w:sz w:val="16"/>
      </w:rPr>
      <w:t>5.1</w:t>
    </w:r>
    <w:r>
      <w:rPr>
        <w:sz w:val="16"/>
        <w:szCs w:val="16"/>
      </w:rPr>
      <w:t>.2019)</w:t>
    </w:r>
    <w:r>
      <w:rPr>
        <w:sz w:val="16"/>
        <w:szCs w:val="16"/>
      </w:rPr>
      <w:tab/>
    </w:r>
    <w:r>
      <w:rPr>
        <w:sz w:val="16"/>
        <w:szCs w:val="16"/>
      </w:rPr>
      <w:tab/>
    </w:r>
    <w:r>
      <w:rPr>
        <w:sz w:val="16"/>
        <w:szCs w:val="16"/>
      </w:rPr>
      <w:tab/>
    </w:r>
    <w:r>
      <w:rPr>
        <w:sz w:val="16"/>
        <w:szCs w:val="16"/>
      </w:rPr>
      <w:fldChar w:fldCharType="begin"/>
    </w:r>
    <w:r>
      <w:rPr>
        <w:sz w:val="16"/>
        <w:szCs w:val="16"/>
      </w:rPr>
      <w:instrText xml:space="preserve"> PAGE </w:instrText>
    </w:r>
    <w:r>
      <w:rPr>
        <w:sz w:val="16"/>
        <w:szCs w:val="16"/>
      </w:rPr>
      <w:fldChar w:fldCharType="separate"/>
    </w:r>
    <w:r>
      <w:rPr>
        <w:sz w:val="16"/>
        <w:szCs w:val="16"/>
      </w:rPr>
      <w:t>8</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Pr>
        <w:sz w:val="16"/>
        <w:szCs w:val="16"/>
      </w:rPr>
      <w:t>8</w:t>
    </w:r>
    <w:r>
      <w:rPr>
        <w:sz w:val="16"/>
        <w:szCs w:val="16"/>
      </w:rPr>
      <w:fldChar w:fldCharType="end"/>
    </w:r>
  </w:p>
  <w:p w14:paraId="46CE866A" w14:textId="77777777" w:rsidR="00D211BC" w:rsidRPr="00021F43" w:rsidRDefault="00D211BC" w:rsidP="00BB4337">
    <w:pPr>
      <w:widowControl w:val="0"/>
      <w:pBdr>
        <w:top w:val="nil"/>
        <w:left w:val="nil"/>
        <w:bottom w:val="nil"/>
        <w:right w:val="nil"/>
        <w:between w:val="nil"/>
      </w:pBdr>
      <w:tabs>
        <w:tab w:val="center" w:pos="4320"/>
        <w:tab w:val="right" w:pos="8640"/>
      </w:tabs>
      <w:spacing w:line="200" w:lineRule="exact"/>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D1328" w14:textId="3E024429" w:rsidR="00D211BC" w:rsidRPr="00021F43" w:rsidRDefault="00D211BC" w:rsidP="00BB4337">
    <w:pPr>
      <w:widowControl w:val="0"/>
      <w:pBdr>
        <w:top w:val="nil"/>
        <w:left w:val="nil"/>
        <w:bottom w:val="nil"/>
        <w:right w:val="nil"/>
        <w:between w:val="nil"/>
      </w:pBdr>
      <w:tabs>
        <w:tab w:val="center" w:pos="4320"/>
        <w:tab w:val="right" w:pos="8640"/>
      </w:tabs>
      <w:spacing w:line="200" w:lineRule="exac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40983" w14:textId="00AAD5A8" w:rsidR="00D211BC" w:rsidRDefault="00D211BC" w:rsidP="00BB4337">
    <w:pPr>
      <w:pStyle w:val="Footer"/>
    </w:pPr>
    <w:r w:rsidRPr="00BB4337">
      <w:rPr>
        <w:sz w:val="16"/>
      </w:rPr>
      <w:t xml:space="preserve">TokenSoft </w:t>
    </w:r>
    <w:r>
      <w:rPr>
        <w:sz w:val="16"/>
        <w:szCs w:val="16"/>
      </w:rPr>
      <w:t>– Master Software-as-a-Service Agreement (</w:t>
    </w:r>
    <w:r>
      <w:rPr>
        <w:sz w:val="16"/>
      </w:rPr>
      <w:t>5.1</w:t>
    </w:r>
    <w:r>
      <w:rPr>
        <w:sz w:val="16"/>
        <w:szCs w:val="16"/>
      </w:rPr>
      <w:t>.2019)</w:t>
    </w:r>
    <w:r>
      <w:rPr>
        <w:sz w:val="16"/>
        <w:szCs w:val="16"/>
      </w:rPr>
      <w:tab/>
    </w:r>
    <w:r>
      <w:rPr>
        <w:sz w:val="16"/>
        <w:szCs w:val="16"/>
      </w:rPr>
      <w:tab/>
    </w:r>
    <w:r>
      <w:rPr>
        <w:sz w:val="16"/>
        <w:szCs w:val="16"/>
      </w:rPr>
      <w:tab/>
    </w:r>
    <w:r>
      <w:rPr>
        <w:sz w:val="16"/>
        <w:szCs w:val="16"/>
      </w:rPr>
      <w:fldChar w:fldCharType="begin"/>
    </w:r>
    <w:r>
      <w:rPr>
        <w:sz w:val="16"/>
        <w:szCs w:val="16"/>
      </w:rPr>
      <w:instrText xml:space="preserve"> PAGE </w:instrText>
    </w:r>
    <w:r>
      <w:rPr>
        <w:sz w:val="16"/>
        <w:szCs w:val="16"/>
      </w:rPr>
      <w:fldChar w:fldCharType="separate"/>
    </w:r>
    <w:r>
      <w:rPr>
        <w:sz w:val="16"/>
        <w:szCs w:val="16"/>
      </w:rPr>
      <w:t>11</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Pr>
        <w:sz w:val="16"/>
        <w:szCs w:val="16"/>
      </w:rPr>
      <w:t>11</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78443" w14:textId="77777777" w:rsidR="0068576E" w:rsidRDefault="0068576E">
      <w:r>
        <w:separator/>
      </w:r>
    </w:p>
  </w:footnote>
  <w:footnote w:type="continuationSeparator" w:id="0">
    <w:p w14:paraId="7F0C2520" w14:textId="77777777" w:rsidR="0068576E" w:rsidRDefault="0068576E">
      <w:r>
        <w:continuationSeparator/>
      </w:r>
    </w:p>
  </w:footnote>
  <w:footnote w:type="continuationNotice" w:id="1">
    <w:p w14:paraId="6604552E" w14:textId="77777777" w:rsidR="0068576E" w:rsidRDefault="006857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E82A2" w14:textId="77777777" w:rsidR="00D211BC" w:rsidRDefault="00D211BC" w:rsidP="00021F43">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5CD07" w14:textId="77777777" w:rsidR="00D211BC" w:rsidRDefault="00D211BC" w:rsidP="00021F43">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E073B" w14:textId="77777777" w:rsidR="00D211BC" w:rsidRDefault="00D211BC" w:rsidP="00BC376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E6226"/>
    <w:multiLevelType w:val="multilevel"/>
    <w:tmpl w:val="320EB2CC"/>
    <w:lvl w:ilvl="0">
      <w:start w:val="1"/>
      <w:numFmt w:val="lowerRoman"/>
      <w:lvlText w:val="(%1)"/>
      <w:lvlJc w:val="left"/>
      <w:pPr>
        <w:ind w:left="576" w:hanging="576"/>
      </w:pPr>
      <w:rPr>
        <w:rFonts w:ascii="Times New Roman" w:eastAsia="Times New Roman" w:hAnsi="Times New Roman" w:cs="Times New Roman" w:hint="default"/>
        <w:b w:val="0"/>
        <w:i w:val="0"/>
        <w:smallCaps w:val="0"/>
        <w:strike w:val="0"/>
        <w:shd w:val="clear" w:color="auto" w:fill="auto"/>
        <w:vertAlign w:val="baseline"/>
      </w:rPr>
    </w:lvl>
    <w:lvl w:ilvl="1">
      <w:start w:val="1"/>
      <w:numFmt w:val="decimal"/>
      <w:lvlText w:val="%2."/>
      <w:lvlJc w:val="left"/>
      <w:pPr>
        <w:ind w:left="360" w:hanging="360"/>
      </w:pPr>
      <w:rPr>
        <w:rFonts w:ascii="Times" w:eastAsia="Times" w:hAnsi="Times" w:cs="Times" w:hint="default"/>
        <w:b/>
        <w:i w:val="0"/>
        <w:smallCaps w:val="0"/>
        <w:strike w:val="0"/>
        <w:shd w:val="clear" w:color="auto" w:fill="auto"/>
        <w:vertAlign w:val="baseline"/>
      </w:rPr>
    </w:lvl>
    <w:lvl w:ilvl="2">
      <w:start w:val="1"/>
      <w:numFmt w:val="decimal"/>
      <w:lvlText w:val="%3."/>
      <w:lvlJc w:val="left"/>
      <w:pPr>
        <w:ind w:left="576" w:hanging="576"/>
      </w:pPr>
      <w:rPr>
        <w:rFonts w:ascii="Times" w:eastAsia="Times" w:hAnsi="Times" w:cs="Times" w:hint="default"/>
        <w:b/>
        <w:i w:val="0"/>
        <w:smallCaps w:val="0"/>
        <w:strike w:val="0"/>
        <w:shd w:val="clear" w:color="auto" w:fill="auto"/>
        <w:vertAlign w:val="baseline"/>
      </w:rPr>
    </w:lvl>
    <w:lvl w:ilvl="3">
      <w:start w:val="1"/>
      <w:numFmt w:val="decimal"/>
      <w:lvlText w:val="4.%4."/>
      <w:lvlJc w:val="left"/>
      <w:pPr>
        <w:ind w:left="576" w:hanging="576"/>
      </w:pPr>
      <w:rPr>
        <w:rFonts w:ascii="Times New Roman" w:eastAsia="Times New Roman" w:hAnsi="Times New Roman" w:cs="Times New Roman" w:hint="default"/>
        <w:b w:val="0"/>
        <w:i w:val="0"/>
        <w:smallCaps w:val="0"/>
        <w:strike w:val="0"/>
        <w:shd w:val="clear" w:color="auto" w:fill="auto"/>
        <w:vertAlign w:val="baseline"/>
      </w:rPr>
    </w:lvl>
    <w:lvl w:ilvl="4">
      <w:start w:val="1"/>
      <w:numFmt w:val="lowerRoman"/>
      <w:lvlText w:val="%3.%4.(%5)"/>
      <w:lvlJc w:val="left"/>
      <w:pPr>
        <w:ind w:left="576" w:hanging="576"/>
      </w:pPr>
      <w:rPr>
        <w:rFonts w:ascii="Times New Roman" w:eastAsia="Times New Roman" w:hAnsi="Times New Roman" w:cs="Times New Roman" w:hint="default"/>
        <w:b w:val="0"/>
        <w:i w:val="0"/>
        <w:smallCaps w:val="0"/>
        <w:strike w:val="0"/>
        <w:shd w:val="clear" w:color="auto" w:fill="auto"/>
        <w:vertAlign w:val="baseline"/>
      </w:rPr>
    </w:lvl>
    <w:lvl w:ilvl="5">
      <w:start w:val="1"/>
      <w:numFmt w:val="lowerRoman"/>
      <w:lvlText w:val="%3.%4.(%5)(%6)"/>
      <w:lvlJc w:val="left"/>
      <w:pPr>
        <w:ind w:left="576" w:hanging="576"/>
      </w:pPr>
      <w:rPr>
        <w:rFonts w:ascii="Times New Roman" w:eastAsia="Times New Roman" w:hAnsi="Times New Roman" w:cs="Times New Roman" w:hint="default"/>
        <w:b w:val="0"/>
        <w:i w:val="0"/>
        <w:smallCaps w:val="0"/>
        <w:strike w:val="0"/>
        <w:sz w:val="24"/>
        <w:szCs w:val="24"/>
        <w:shd w:val="clear" w:color="auto" w:fill="auto"/>
        <w:vertAlign w:val="baseline"/>
      </w:rPr>
    </w:lvl>
    <w:lvl w:ilvl="6">
      <w:start w:val="1"/>
      <w:numFmt w:val="decimal"/>
      <w:lvlText w:val="%3.%4.(%5)(%6)%7."/>
      <w:lvlJc w:val="left"/>
      <w:pPr>
        <w:ind w:left="2592" w:hanging="2592"/>
      </w:pPr>
      <w:rPr>
        <w:rFonts w:ascii="Times New Roman" w:eastAsia="Times New Roman" w:hAnsi="Times New Roman" w:cs="Times New Roman" w:hint="default"/>
        <w:b w:val="0"/>
        <w:i w:val="0"/>
        <w:smallCaps w:val="0"/>
        <w:strike w:val="0"/>
        <w:sz w:val="16"/>
        <w:szCs w:val="16"/>
        <w:shd w:val="clear" w:color="auto" w:fill="auto"/>
        <w:vertAlign w:val="baseline"/>
      </w:rPr>
    </w:lvl>
    <w:lvl w:ilvl="7">
      <w:start w:val="1"/>
      <w:numFmt w:val="lowerLetter"/>
      <w:lvlText w:val="%3.%4.(%5)(%6)%7.%8."/>
      <w:lvlJc w:val="left"/>
      <w:pPr>
        <w:ind w:left="2592" w:hanging="2592"/>
      </w:pPr>
      <w:rPr>
        <w:rFonts w:ascii="Times New Roman" w:eastAsia="Times New Roman" w:hAnsi="Times New Roman" w:cs="Times New Roman" w:hint="default"/>
        <w:b w:val="0"/>
        <w:i w:val="0"/>
        <w:smallCaps w:val="0"/>
        <w:strike w:val="0"/>
        <w:sz w:val="16"/>
        <w:szCs w:val="16"/>
        <w:shd w:val="clear" w:color="auto" w:fill="auto"/>
        <w:vertAlign w:val="baseline"/>
      </w:rPr>
    </w:lvl>
    <w:lvl w:ilvl="8">
      <w:start w:val="1"/>
      <w:numFmt w:val="lowerRoman"/>
      <w:lvlText w:val="%3.%4.(%5)(%6)%7.%8.%9."/>
      <w:lvlJc w:val="left"/>
      <w:pPr>
        <w:ind w:left="2592" w:hanging="2592"/>
      </w:pPr>
      <w:rPr>
        <w:rFonts w:ascii="Times New Roman" w:eastAsia="Times New Roman" w:hAnsi="Times New Roman" w:cs="Times New Roman" w:hint="default"/>
        <w:b w:val="0"/>
        <w:i w:val="0"/>
        <w:smallCaps w:val="0"/>
        <w:strike w:val="0"/>
        <w:sz w:val="16"/>
        <w:szCs w:val="16"/>
        <w:shd w:val="clear" w:color="auto" w:fill="auto"/>
        <w:vertAlign w:val="baseline"/>
      </w:rPr>
    </w:lvl>
  </w:abstractNum>
  <w:abstractNum w:abstractNumId="1" w15:restartNumberingAfterBreak="0">
    <w:nsid w:val="0B771641"/>
    <w:multiLevelType w:val="multilevel"/>
    <w:tmpl w:val="49D6F360"/>
    <w:styleLink w:val="ImportedStyle2"/>
    <w:lvl w:ilvl="0">
      <w:start w:val="1"/>
      <w:numFmt w:val="lowerRoman"/>
      <w:lvlText w:val="(%1)"/>
      <w:lvlJc w:val="left"/>
      <w:pPr>
        <w:ind w:left="4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360" w:hanging="360"/>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576" w:hanging="576"/>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ind w:left="576" w:hanging="57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3.%4.%5."/>
      <w:lvlJc w:val="left"/>
      <w:pPr>
        <w:ind w:left="1152" w:hanging="57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3.%4.%5.%6)"/>
      <w:lvlJc w:val="left"/>
      <w:pPr>
        <w:ind w:left="576" w:hanging="57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decimal"/>
      <w:lvlText w:val="%3.%4.%5.%6)%7."/>
      <w:lvlJc w:val="left"/>
      <w:pPr>
        <w:ind w:left="2592" w:hanging="259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7">
      <w:start w:val="1"/>
      <w:numFmt w:val="lowerLetter"/>
      <w:lvlText w:val="%3.%4.%5.%6)%7.%8."/>
      <w:lvlJc w:val="left"/>
      <w:pPr>
        <w:ind w:left="2592" w:hanging="259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8">
      <w:start w:val="1"/>
      <w:numFmt w:val="lowerRoman"/>
      <w:lvlText w:val="%3.%4.%5.%6)%7.%8.%9."/>
      <w:lvlJc w:val="left"/>
      <w:pPr>
        <w:ind w:left="2592" w:hanging="259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abstractNum>
  <w:abstractNum w:abstractNumId="2" w15:restartNumberingAfterBreak="0">
    <w:nsid w:val="1113277D"/>
    <w:multiLevelType w:val="multilevel"/>
    <w:tmpl w:val="21E49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6E67BC"/>
    <w:multiLevelType w:val="multilevel"/>
    <w:tmpl w:val="24E273E6"/>
    <w:lvl w:ilvl="0">
      <w:start w:val="1"/>
      <w:numFmt w:val="lowerRoman"/>
      <w:lvlText w:val="(%1)"/>
      <w:lvlJc w:val="left"/>
      <w:pPr>
        <w:ind w:left="576" w:hanging="576"/>
      </w:pPr>
      <w:rPr>
        <w:rFonts w:ascii="Times New Roman" w:eastAsia="Times New Roman" w:hAnsi="Times New Roman" w:cs="Times New Roman"/>
        <w:b w:val="0"/>
        <w:i w:val="0"/>
        <w:smallCaps w:val="0"/>
        <w:strike w:val="0"/>
        <w:shd w:val="clear" w:color="auto" w:fill="auto"/>
        <w:vertAlign w:val="baseline"/>
      </w:rPr>
    </w:lvl>
    <w:lvl w:ilvl="1">
      <w:start w:val="1"/>
      <w:numFmt w:val="decimal"/>
      <w:lvlText w:val="%2."/>
      <w:lvlJc w:val="left"/>
      <w:pPr>
        <w:ind w:left="360" w:hanging="360"/>
      </w:pPr>
      <w:rPr>
        <w:rFonts w:ascii="Times" w:eastAsia="Times" w:hAnsi="Times" w:cs="Times"/>
        <w:b/>
        <w:i w:val="0"/>
        <w:smallCaps w:val="0"/>
        <w:strike w:val="0"/>
        <w:shd w:val="clear" w:color="auto" w:fill="auto"/>
        <w:vertAlign w:val="baseline"/>
      </w:rPr>
    </w:lvl>
    <w:lvl w:ilvl="2">
      <w:start w:val="1"/>
      <w:numFmt w:val="decimal"/>
      <w:lvlText w:val="%3."/>
      <w:lvlJc w:val="left"/>
      <w:pPr>
        <w:ind w:left="576" w:hanging="576"/>
      </w:pPr>
      <w:rPr>
        <w:rFonts w:ascii="Times" w:eastAsia="Times" w:hAnsi="Times" w:cs="Times"/>
        <w:b/>
        <w:i w:val="0"/>
        <w:smallCaps w:val="0"/>
        <w:strike w:val="0"/>
        <w:shd w:val="clear" w:color="auto" w:fill="auto"/>
        <w:vertAlign w:val="baseline"/>
      </w:rPr>
    </w:lvl>
    <w:lvl w:ilvl="3">
      <w:start w:val="1"/>
      <w:numFmt w:val="decimal"/>
      <w:lvlText w:val="%3.%4."/>
      <w:lvlJc w:val="left"/>
      <w:pPr>
        <w:ind w:left="576" w:hanging="576"/>
      </w:pPr>
      <w:rPr>
        <w:rFonts w:ascii="Times New Roman" w:eastAsia="Times New Roman" w:hAnsi="Times New Roman" w:cs="Times New Roman"/>
        <w:b w:val="0"/>
        <w:i w:val="0"/>
        <w:smallCaps w:val="0"/>
        <w:strike w:val="0"/>
        <w:shd w:val="clear" w:color="auto" w:fill="auto"/>
        <w:vertAlign w:val="baseline"/>
      </w:rPr>
    </w:lvl>
    <w:lvl w:ilvl="4">
      <w:start w:val="1"/>
      <w:numFmt w:val="lowerRoman"/>
      <w:lvlText w:val="%3.%4.(%5)"/>
      <w:lvlJc w:val="left"/>
      <w:pPr>
        <w:ind w:left="576" w:hanging="576"/>
      </w:pPr>
      <w:rPr>
        <w:rFonts w:ascii="Times New Roman" w:eastAsia="Times New Roman" w:hAnsi="Times New Roman" w:cs="Times New Roman"/>
        <w:b w:val="0"/>
        <w:i w:val="0"/>
        <w:smallCaps w:val="0"/>
        <w:strike w:val="0"/>
        <w:shd w:val="clear" w:color="auto" w:fill="auto"/>
        <w:vertAlign w:val="baseline"/>
      </w:rPr>
    </w:lvl>
    <w:lvl w:ilvl="5">
      <w:start w:val="1"/>
      <w:numFmt w:val="lowerRoman"/>
      <w:lvlText w:val="%3.%4.(%5)(%6)"/>
      <w:lvlJc w:val="left"/>
      <w:pPr>
        <w:ind w:left="576" w:hanging="576"/>
      </w:pPr>
      <w:rPr>
        <w:rFonts w:ascii="Times New Roman" w:eastAsia="Times New Roman" w:hAnsi="Times New Roman" w:cs="Times New Roman"/>
        <w:b w:val="0"/>
        <w:i w:val="0"/>
        <w:smallCaps w:val="0"/>
        <w:strike w:val="0"/>
        <w:sz w:val="24"/>
        <w:szCs w:val="24"/>
        <w:shd w:val="clear" w:color="auto" w:fill="auto"/>
        <w:vertAlign w:val="baseline"/>
      </w:rPr>
    </w:lvl>
    <w:lvl w:ilvl="6">
      <w:start w:val="1"/>
      <w:numFmt w:val="decimal"/>
      <w:lvlText w:val="%3.%4.(%5)(%6)%7."/>
      <w:lvlJc w:val="left"/>
      <w:pPr>
        <w:ind w:left="2592" w:hanging="2592"/>
      </w:pPr>
      <w:rPr>
        <w:rFonts w:ascii="Times New Roman" w:eastAsia="Times New Roman" w:hAnsi="Times New Roman" w:cs="Times New Roman"/>
        <w:b w:val="0"/>
        <w:i w:val="0"/>
        <w:smallCaps w:val="0"/>
        <w:strike w:val="0"/>
        <w:sz w:val="16"/>
        <w:szCs w:val="16"/>
        <w:shd w:val="clear" w:color="auto" w:fill="auto"/>
        <w:vertAlign w:val="baseline"/>
      </w:rPr>
    </w:lvl>
    <w:lvl w:ilvl="7">
      <w:start w:val="1"/>
      <w:numFmt w:val="lowerLetter"/>
      <w:lvlText w:val="%3.%4.(%5)(%6)%7.%8."/>
      <w:lvlJc w:val="left"/>
      <w:pPr>
        <w:ind w:left="2592" w:hanging="2592"/>
      </w:pPr>
      <w:rPr>
        <w:rFonts w:ascii="Times New Roman" w:eastAsia="Times New Roman" w:hAnsi="Times New Roman" w:cs="Times New Roman"/>
        <w:b w:val="0"/>
        <w:i w:val="0"/>
        <w:smallCaps w:val="0"/>
        <w:strike w:val="0"/>
        <w:sz w:val="16"/>
        <w:szCs w:val="16"/>
        <w:shd w:val="clear" w:color="auto" w:fill="auto"/>
        <w:vertAlign w:val="baseline"/>
      </w:rPr>
    </w:lvl>
    <w:lvl w:ilvl="8">
      <w:start w:val="1"/>
      <w:numFmt w:val="lowerRoman"/>
      <w:lvlText w:val="%3.%4.(%5)(%6)%7.%8.%9."/>
      <w:lvlJc w:val="left"/>
      <w:pPr>
        <w:ind w:left="2592" w:hanging="2592"/>
      </w:pPr>
      <w:rPr>
        <w:rFonts w:ascii="Times New Roman" w:eastAsia="Times New Roman" w:hAnsi="Times New Roman" w:cs="Times New Roman"/>
        <w:b w:val="0"/>
        <w:i w:val="0"/>
        <w:smallCaps w:val="0"/>
        <w:strike w:val="0"/>
        <w:sz w:val="16"/>
        <w:szCs w:val="16"/>
        <w:shd w:val="clear" w:color="auto" w:fill="auto"/>
        <w:vertAlign w:val="baseline"/>
      </w:rPr>
    </w:lvl>
  </w:abstractNum>
  <w:abstractNum w:abstractNumId="4" w15:restartNumberingAfterBreak="0">
    <w:nsid w:val="11855BF5"/>
    <w:multiLevelType w:val="hybridMultilevel"/>
    <w:tmpl w:val="F786802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9166ED"/>
    <w:multiLevelType w:val="hybridMultilevel"/>
    <w:tmpl w:val="E36ADA78"/>
    <w:lvl w:ilvl="0" w:tplc="D59C7952">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A082F2">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C5E3EC2">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DB2237A">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3409F2">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CFC6240">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2506E0E">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FDA5BB6">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9B65F0C">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4385344"/>
    <w:multiLevelType w:val="multilevel"/>
    <w:tmpl w:val="5CEAFB7A"/>
    <w:styleLink w:val="ImportedStyle14"/>
    <w:lvl w:ilvl="0">
      <w:start w:val="1"/>
      <w:numFmt w:val="decimal"/>
      <w:lvlText w:val="%1."/>
      <w:lvlJc w:val="left"/>
      <w:pPr>
        <w:tabs>
          <w:tab w:val="left" w:pos="1141"/>
        </w:tabs>
        <w:ind w:left="1140" w:hanging="72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1170"/>
        </w:tabs>
        <w:ind w:left="720" w:hanging="27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800" w:hanging="7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2340" w:hanging="7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880" w:hanging="7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3420" w:hanging="7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960" w:hanging="7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500" w:hanging="7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040" w:hanging="7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5A2276F"/>
    <w:multiLevelType w:val="multilevel"/>
    <w:tmpl w:val="976A5930"/>
    <w:name w:val="LegalTwo"/>
    <w:lvl w:ilvl="0">
      <w:start w:val="1"/>
      <w:numFmt w:val="decimal"/>
      <w:pStyle w:val="LegalTwo1"/>
      <w:suff w:val="nothing"/>
      <w:lvlText w:val="%1.  "/>
      <w:lvlJc w:val="left"/>
      <w:pPr>
        <w:tabs>
          <w:tab w:val="num" w:pos="0"/>
        </w:tabs>
        <w:ind w:left="0" w:firstLine="0"/>
      </w:pPr>
      <w:rPr>
        <w:rFonts w:ascii="Times New Roman" w:hAnsi="Times New Roman" w:cs="Times New Roman"/>
        <w:b w:val="0"/>
        <w:i w:val="0"/>
        <w:caps/>
        <w:smallCaps w:val="0"/>
        <w:strike w:val="0"/>
        <w:dstrike w:val="0"/>
        <w:sz w:val="24"/>
        <w:u w:val="none"/>
      </w:rPr>
    </w:lvl>
    <w:lvl w:ilvl="1">
      <w:start w:val="1"/>
      <w:numFmt w:val="decimal"/>
      <w:pStyle w:val="LegalTwo2"/>
      <w:isLgl/>
      <w:suff w:val="nothing"/>
      <w:lvlText w:val="%1.%2  "/>
      <w:lvlJc w:val="left"/>
      <w:pPr>
        <w:tabs>
          <w:tab w:val="num" w:pos="0"/>
        </w:tabs>
        <w:ind w:left="792" w:hanging="432"/>
      </w:pPr>
      <w:rPr>
        <w:rFonts w:ascii="Times New Roman" w:hAnsi="Times New Roman" w:cs="Times New Roman"/>
        <w:b w:val="0"/>
        <w:i w:val="0"/>
        <w:caps w:val="0"/>
        <w:strike w:val="0"/>
        <w:dstrike w:val="0"/>
        <w:sz w:val="24"/>
        <w:u w:val="none"/>
      </w:rPr>
    </w:lvl>
    <w:lvl w:ilvl="2">
      <w:start w:val="1"/>
      <w:numFmt w:val="lowerLetter"/>
      <w:pStyle w:val="LegalTwo3"/>
      <w:suff w:val="nothing"/>
      <w:lvlText w:val="%3.  "/>
      <w:lvlJc w:val="left"/>
      <w:pPr>
        <w:tabs>
          <w:tab w:val="num" w:pos="0"/>
        </w:tabs>
        <w:ind w:left="1152" w:hanging="288"/>
      </w:pPr>
      <w:rPr>
        <w:rFonts w:ascii="Times New Roman" w:hAnsi="Times New Roman" w:cs="Times New Roman"/>
        <w:b w:val="0"/>
        <w:i w:val="0"/>
        <w:caps w:val="0"/>
        <w:strike w:val="0"/>
        <w:dstrike w:val="0"/>
        <w:sz w:val="24"/>
        <w:u w:val="none"/>
      </w:rPr>
    </w:lvl>
    <w:lvl w:ilvl="3">
      <w:start w:val="1"/>
      <w:numFmt w:val="lowerRoman"/>
      <w:pStyle w:val="LegalTwo4"/>
      <w:lvlText w:val="%4."/>
      <w:lvlJc w:val="left"/>
      <w:pPr>
        <w:tabs>
          <w:tab w:val="num" w:pos="0"/>
        </w:tabs>
        <w:ind w:left="1872" w:hanging="432"/>
      </w:pPr>
      <w:rPr>
        <w:rFonts w:ascii="Times New Roman" w:hAnsi="Times New Roman" w:cs="Times New Roman"/>
        <w:b w:val="0"/>
        <w:i w:val="0"/>
        <w:caps w:val="0"/>
        <w:strike w:val="0"/>
        <w:dstrike w:val="0"/>
        <w:sz w:val="24"/>
        <w:u w:val="none"/>
      </w:rPr>
    </w:lvl>
    <w:lvl w:ilvl="4">
      <w:start w:val="1"/>
      <w:numFmt w:val="lowerLetter"/>
      <w:pStyle w:val="LegalTwo5"/>
      <w:lvlText w:val="%5)"/>
      <w:lvlJc w:val="left"/>
      <w:pPr>
        <w:tabs>
          <w:tab w:val="num" w:pos="0"/>
        </w:tabs>
        <w:ind w:left="0" w:firstLine="2880"/>
      </w:pPr>
      <w:rPr>
        <w:rFonts w:ascii="Times New Roman" w:hAnsi="Times New Roman" w:cs="Times New Roman"/>
        <w:b w:val="0"/>
        <w:i w:val="0"/>
        <w:caps w:val="0"/>
        <w:strike w:val="0"/>
        <w:dstrike w:val="0"/>
        <w:sz w:val="24"/>
        <w:u w:val="none"/>
      </w:rPr>
    </w:lvl>
    <w:lvl w:ilvl="5">
      <w:start w:val="1"/>
      <w:numFmt w:val="lowerRoman"/>
      <w:pStyle w:val="LegalTwo6"/>
      <w:lvlText w:val="%6)"/>
      <w:lvlJc w:val="left"/>
      <w:pPr>
        <w:tabs>
          <w:tab w:val="num" w:pos="0"/>
        </w:tabs>
        <w:ind w:left="0" w:firstLine="3600"/>
      </w:pPr>
      <w:rPr>
        <w:rFonts w:ascii="Times New Roman" w:hAnsi="Times New Roman" w:cs="Times New Roman"/>
        <w:b w:val="0"/>
        <w:i w:val="0"/>
        <w:caps w:val="0"/>
        <w:strike w:val="0"/>
        <w:dstrike w:val="0"/>
        <w:sz w:val="24"/>
        <w:u w:val="none"/>
      </w:rPr>
    </w:lvl>
    <w:lvl w:ilvl="6">
      <w:start w:val="1"/>
      <w:numFmt w:val="decimal"/>
      <w:pStyle w:val="LegalTwo7"/>
      <w:lvlText w:val="%7)"/>
      <w:lvlJc w:val="left"/>
      <w:pPr>
        <w:tabs>
          <w:tab w:val="num" w:pos="0"/>
        </w:tabs>
        <w:ind w:left="0" w:firstLine="4320"/>
      </w:pPr>
      <w:rPr>
        <w:rFonts w:ascii="Times New Roman" w:hAnsi="Times New Roman" w:cs="Times New Roman"/>
        <w:b w:val="0"/>
        <w:i w:val="0"/>
        <w:caps w:val="0"/>
        <w:strike w:val="0"/>
        <w:dstrike w:val="0"/>
        <w:sz w:val="24"/>
        <w:u w:val="none"/>
      </w:rPr>
    </w:lvl>
    <w:lvl w:ilvl="7">
      <w:start w:val="1"/>
      <w:numFmt w:val="upperLetter"/>
      <w:pStyle w:val="LegalTwo8"/>
      <w:lvlText w:val="%8)"/>
      <w:lvlJc w:val="left"/>
      <w:pPr>
        <w:tabs>
          <w:tab w:val="num" w:pos="0"/>
        </w:tabs>
        <w:ind w:left="0" w:firstLine="5040"/>
      </w:pPr>
      <w:rPr>
        <w:rFonts w:ascii="Times New Roman" w:hAnsi="Times New Roman" w:cs="Times New Roman"/>
        <w:b w:val="0"/>
        <w:i w:val="0"/>
        <w:caps w:val="0"/>
        <w:strike w:val="0"/>
        <w:dstrike w:val="0"/>
        <w:sz w:val="24"/>
        <w:u w:val="none"/>
      </w:rPr>
    </w:lvl>
    <w:lvl w:ilvl="8">
      <w:start w:val="1"/>
      <w:numFmt w:val="upperRoman"/>
      <w:pStyle w:val="LegalTwo9"/>
      <w:lvlText w:val="%9)"/>
      <w:lvlJc w:val="left"/>
      <w:pPr>
        <w:tabs>
          <w:tab w:val="num" w:pos="0"/>
        </w:tabs>
        <w:ind w:left="0" w:firstLine="5760"/>
      </w:pPr>
      <w:rPr>
        <w:rFonts w:ascii="Times New Roman" w:hAnsi="Times New Roman" w:cs="Times New Roman"/>
        <w:b w:val="0"/>
        <w:i w:val="0"/>
        <w:caps w:val="0"/>
        <w:strike w:val="0"/>
        <w:dstrike w:val="0"/>
        <w:sz w:val="24"/>
        <w:u w:val="none"/>
      </w:rPr>
    </w:lvl>
  </w:abstractNum>
  <w:abstractNum w:abstractNumId="8" w15:restartNumberingAfterBreak="0">
    <w:nsid w:val="16FB567C"/>
    <w:multiLevelType w:val="multilevel"/>
    <w:tmpl w:val="24E273E6"/>
    <w:lvl w:ilvl="0">
      <w:start w:val="1"/>
      <w:numFmt w:val="lowerRoman"/>
      <w:lvlText w:val="(%1)"/>
      <w:lvlJc w:val="left"/>
      <w:pPr>
        <w:ind w:left="576" w:hanging="576"/>
      </w:pPr>
      <w:rPr>
        <w:rFonts w:ascii="Times New Roman" w:eastAsia="Times New Roman" w:hAnsi="Times New Roman" w:cs="Times New Roman"/>
        <w:b w:val="0"/>
        <w:i w:val="0"/>
        <w:smallCaps w:val="0"/>
        <w:strike w:val="0"/>
        <w:shd w:val="clear" w:color="auto" w:fill="auto"/>
        <w:vertAlign w:val="baseline"/>
      </w:rPr>
    </w:lvl>
    <w:lvl w:ilvl="1">
      <w:start w:val="1"/>
      <w:numFmt w:val="decimal"/>
      <w:lvlText w:val="%2."/>
      <w:lvlJc w:val="left"/>
      <w:pPr>
        <w:ind w:left="360" w:hanging="360"/>
      </w:pPr>
      <w:rPr>
        <w:rFonts w:ascii="Times" w:eastAsia="Times" w:hAnsi="Times" w:cs="Times"/>
        <w:b/>
        <w:i w:val="0"/>
        <w:smallCaps w:val="0"/>
        <w:strike w:val="0"/>
        <w:shd w:val="clear" w:color="auto" w:fill="auto"/>
        <w:vertAlign w:val="baseline"/>
      </w:rPr>
    </w:lvl>
    <w:lvl w:ilvl="2">
      <w:start w:val="1"/>
      <w:numFmt w:val="decimal"/>
      <w:lvlText w:val="%3."/>
      <w:lvlJc w:val="left"/>
      <w:pPr>
        <w:ind w:left="576" w:hanging="576"/>
      </w:pPr>
      <w:rPr>
        <w:rFonts w:ascii="Times" w:eastAsia="Times" w:hAnsi="Times" w:cs="Times"/>
        <w:b/>
        <w:i w:val="0"/>
        <w:smallCaps w:val="0"/>
        <w:strike w:val="0"/>
        <w:shd w:val="clear" w:color="auto" w:fill="auto"/>
        <w:vertAlign w:val="baseline"/>
      </w:rPr>
    </w:lvl>
    <w:lvl w:ilvl="3">
      <w:start w:val="1"/>
      <w:numFmt w:val="decimal"/>
      <w:lvlText w:val="%3.%4."/>
      <w:lvlJc w:val="left"/>
      <w:pPr>
        <w:ind w:left="576" w:hanging="576"/>
      </w:pPr>
      <w:rPr>
        <w:rFonts w:ascii="Times New Roman" w:eastAsia="Times New Roman" w:hAnsi="Times New Roman" w:cs="Times New Roman"/>
        <w:b w:val="0"/>
        <w:i w:val="0"/>
        <w:smallCaps w:val="0"/>
        <w:strike w:val="0"/>
        <w:shd w:val="clear" w:color="auto" w:fill="auto"/>
        <w:vertAlign w:val="baseline"/>
      </w:rPr>
    </w:lvl>
    <w:lvl w:ilvl="4">
      <w:start w:val="1"/>
      <w:numFmt w:val="lowerRoman"/>
      <w:lvlText w:val="%3.%4.(%5)"/>
      <w:lvlJc w:val="left"/>
      <w:pPr>
        <w:ind w:left="576" w:hanging="576"/>
      </w:pPr>
      <w:rPr>
        <w:rFonts w:ascii="Times New Roman" w:eastAsia="Times New Roman" w:hAnsi="Times New Roman" w:cs="Times New Roman"/>
        <w:b w:val="0"/>
        <w:i w:val="0"/>
        <w:smallCaps w:val="0"/>
        <w:strike w:val="0"/>
        <w:shd w:val="clear" w:color="auto" w:fill="auto"/>
        <w:vertAlign w:val="baseline"/>
      </w:rPr>
    </w:lvl>
    <w:lvl w:ilvl="5">
      <w:start w:val="1"/>
      <w:numFmt w:val="lowerRoman"/>
      <w:lvlText w:val="%3.%4.(%5)(%6)"/>
      <w:lvlJc w:val="left"/>
      <w:pPr>
        <w:ind w:left="576" w:hanging="576"/>
      </w:pPr>
      <w:rPr>
        <w:rFonts w:ascii="Times New Roman" w:eastAsia="Times New Roman" w:hAnsi="Times New Roman" w:cs="Times New Roman"/>
        <w:b w:val="0"/>
        <w:i w:val="0"/>
        <w:smallCaps w:val="0"/>
        <w:strike w:val="0"/>
        <w:sz w:val="24"/>
        <w:szCs w:val="24"/>
        <w:shd w:val="clear" w:color="auto" w:fill="auto"/>
        <w:vertAlign w:val="baseline"/>
      </w:rPr>
    </w:lvl>
    <w:lvl w:ilvl="6">
      <w:start w:val="1"/>
      <w:numFmt w:val="decimal"/>
      <w:lvlText w:val="%3.%4.(%5)(%6)%7."/>
      <w:lvlJc w:val="left"/>
      <w:pPr>
        <w:ind w:left="2592" w:hanging="2592"/>
      </w:pPr>
      <w:rPr>
        <w:rFonts w:ascii="Times New Roman" w:eastAsia="Times New Roman" w:hAnsi="Times New Roman" w:cs="Times New Roman"/>
        <w:b w:val="0"/>
        <w:i w:val="0"/>
        <w:smallCaps w:val="0"/>
        <w:strike w:val="0"/>
        <w:sz w:val="16"/>
        <w:szCs w:val="16"/>
        <w:shd w:val="clear" w:color="auto" w:fill="auto"/>
        <w:vertAlign w:val="baseline"/>
      </w:rPr>
    </w:lvl>
    <w:lvl w:ilvl="7">
      <w:start w:val="1"/>
      <w:numFmt w:val="lowerLetter"/>
      <w:lvlText w:val="%3.%4.(%5)(%6)%7.%8."/>
      <w:lvlJc w:val="left"/>
      <w:pPr>
        <w:ind w:left="2592" w:hanging="2592"/>
      </w:pPr>
      <w:rPr>
        <w:rFonts w:ascii="Times New Roman" w:eastAsia="Times New Roman" w:hAnsi="Times New Roman" w:cs="Times New Roman"/>
        <w:b w:val="0"/>
        <w:i w:val="0"/>
        <w:smallCaps w:val="0"/>
        <w:strike w:val="0"/>
        <w:sz w:val="16"/>
        <w:szCs w:val="16"/>
        <w:shd w:val="clear" w:color="auto" w:fill="auto"/>
        <w:vertAlign w:val="baseline"/>
      </w:rPr>
    </w:lvl>
    <w:lvl w:ilvl="8">
      <w:start w:val="1"/>
      <w:numFmt w:val="lowerRoman"/>
      <w:lvlText w:val="%3.%4.(%5)(%6)%7.%8.%9."/>
      <w:lvlJc w:val="left"/>
      <w:pPr>
        <w:ind w:left="2592" w:hanging="2592"/>
      </w:pPr>
      <w:rPr>
        <w:rFonts w:ascii="Times New Roman" w:eastAsia="Times New Roman" w:hAnsi="Times New Roman" w:cs="Times New Roman"/>
        <w:b w:val="0"/>
        <w:i w:val="0"/>
        <w:smallCaps w:val="0"/>
        <w:strike w:val="0"/>
        <w:sz w:val="16"/>
        <w:szCs w:val="16"/>
        <w:shd w:val="clear" w:color="auto" w:fill="auto"/>
        <w:vertAlign w:val="baseline"/>
      </w:rPr>
    </w:lvl>
  </w:abstractNum>
  <w:abstractNum w:abstractNumId="9" w15:restartNumberingAfterBreak="0">
    <w:nsid w:val="18EB3440"/>
    <w:multiLevelType w:val="hybridMultilevel"/>
    <w:tmpl w:val="95E03804"/>
    <w:lvl w:ilvl="0" w:tplc="4722698E">
      <w:start w:val="1"/>
      <w:numFmt w:val="bullet"/>
      <w:lvlText w:val="•"/>
      <w:lvlJc w:val="left"/>
      <w:pPr>
        <w:tabs>
          <w:tab w:val="center" w:pos="4320"/>
          <w:tab w:val="right" w:pos="8640"/>
        </w:tabs>
        <w:ind w:left="30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630C390">
      <w:start w:val="1"/>
      <w:numFmt w:val="bullet"/>
      <w:lvlText w:val="•"/>
      <w:lvlJc w:val="left"/>
      <w:pPr>
        <w:tabs>
          <w:tab w:val="center" w:pos="4320"/>
          <w:tab w:val="right" w:pos="8640"/>
        </w:tabs>
        <w:ind w:left="102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508E020">
      <w:start w:val="1"/>
      <w:numFmt w:val="bullet"/>
      <w:lvlText w:val="•"/>
      <w:lvlJc w:val="left"/>
      <w:pPr>
        <w:tabs>
          <w:tab w:val="center" w:pos="4320"/>
          <w:tab w:val="right" w:pos="8640"/>
        </w:tabs>
        <w:ind w:left="174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1D6A830">
      <w:start w:val="1"/>
      <w:numFmt w:val="bullet"/>
      <w:lvlText w:val="•"/>
      <w:lvlJc w:val="left"/>
      <w:pPr>
        <w:tabs>
          <w:tab w:val="center" w:pos="4320"/>
          <w:tab w:val="right" w:pos="8640"/>
        </w:tabs>
        <w:ind w:left="246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80C0D96">
      <w:start w:val="1"/>
      <w:numFmt w:val="bullet"/>
      <w:lvlText w:val="•"/>
      <w:lvlJc w:val="left"/>
      <w:pPr>
        <w:tabs>
          <w:tab w:val="center" w:pos="4320"/>
          <w:tab w:val="right" w:pos="8640"/>
        </w:tabs>
        <w:ind w:left="318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302D90C">
      <w:start w:val="1"/>
      <w:numFmt w:val="bullet"/>
      <w:lvlText w:val="•"/>
      <w:lvlJc w:val="left"/>
      <w:pPr>
        <w:tabs>
          <w:tab w:val="center" w:pos="4320"/>
          <w:tab w:val="right" w:pos="8640"/>
        </w:tabs>
        <w:ind w:left="390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FD62718">
      <w:start w:val="1"/>
      <w:numFmt w:val="bullet"/>
      <w:lvlText w:val="•"/>
      <w:lvlJc w:val="left"/>
      <w:pPr>
        <w:tabs>
          <w:tab w:val="center" w:pos="4320"/>
          <w:tab w:val="right" w:pos="8640"/>
        </w:tabs>
        <w:ind w:left="462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B747E86">
      <w:start w:val="1"/>
      <w:numFmt w:val="bullet"/>
      <w:lvlText w:val="•"/>
      <w:lvlJc w:val="left"/>
      <w:pPr>
        <w:tabs>
          <w:tab w:val="center" w:pos="4320"/>
          <w:tab w:val="right" w:pos="8640"/>
        </w:tabs>
        <w:ind w:left="534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4D69D66">
      <w:start w:val="1"/>
      <w:numFmt w:val="bullet"/>
      <w:lvlText w:val="•"/>
      <w:lvlJc w:val="left"/>
      <w:pPr>
        <w:tabs>
          <w:tab w:val="center" w:pos="4320"/>
          <w:tab w:val="right" w:pos="8640"/>
        </w:tabs>
        <w:ind w:left="606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A61410D"/>
    <w:multiLevelType w:val="multilevel"/>
    <w:tmpl w:val="24E273E6"/>
    <w:lvl w:ilvl="0">
      <w:start w:val="1"/>
      <w:numFmt w:val="lowerRoman"/>
      <w:lvlText w:val="(%1)"/>
      <w:lvlJc w:val="left"/>
      <w:pPr>
        <w:ind w:left="576" w:hanging="576"/>
      </w:pPr>
      <w:rPr>
        <w:rFonts w:ascii="Times New Roman" w:eastAsia="Times New Roman" w:hAnsi="Times New Roman" w:cs="Times New Roman"/>
        <w:b w:val="0"/>
        <w:i w:val="0"/>
        <w:smallCaps w:val="0"/>
        <w:strike w:val="0"/>
        <w:shd w:val="clear" w:color="auto" w:fill="auto"/>
        <w:vertAlign w:val="baseline"/>
      </w:rPr>
    </w:lvl>
    <w:lvl w:ilvl="1">
      <w:start w:val="1"/>
      <w:numFmt w:val="decimal"/>
      <w:lvlText w:val="%2."/>
      <w:lvlJc w:val="left"/>
      <w:pPr>
        <w:ind w:left="360" w:hanging="360"/>
      </w:pPr>
      <w:rPr>
        <w:rFonts w:ascii="Times" w:eastAsia="Times" w:hAnsi="Times" w:cs="Times"/>
        <w:b/>
        <w:i w:val="0"/>
        <w:smallCaps w:val="0"/>
        <w:strike w:val="0"/>
        <w:shd w:val="clear" w:color="auto" w:fill="auto"/>
        <w:vertAlign w:val="baseline"/>
      </w:rPr>
    </w:lvl>
    <w:lvl w:ilvl="2">
      <w:start w:val="1"/>
      <w:numFmt w:val="decimal"/>
      <w:lvlText w:val="%3."/>
      <w:lvlJc w:val="left"/>
      <w:pPr>
        <w:ind w:left="576" w:hanging="576"/>
      </w:pPr>
      <w:rPr>
        <w:rFonts w:ascii="Times" w:eastAsia="Times" w:hAnsi="Times" w:cs="Times"/>
        <w:b/>
        <w:i w:val="0"/>
        <w:smallCaps w:val="0"/>
        <w:strike w:val="0"/>
        <w:shd w:val="clear" w:color="auto" w:fill="auto"/>
        <w:vertAlign w:val="baseline"/>
      </w:rPr>
    </w:lvl>
    <w:lvl w:ilvl="3">
      <w:start w:val="1"/>
      <w:numFmt w:val="decimal"/>
      <w:lvlText w:val="%3.%4."/>
      <w:lvlJc w:val="left"/>
      <w:pPr>
        <w:ind w:left="576" w:hanging="576"/>
      </w:pPr>
      <w:rPr>
        <w:rFonts w:ascii="Times New Roman" w:eastAsia="Times New Roman" w:hAnsi="Times New Roman" w:cs="Times New Roman"/>
        <w:b w:val="0"/>
        <w:i w:val="0"/>
        <w:smallCaps w:val="0"/>
        <w:strike w:val="0"/>
        <w:shd w:val="clear" w:color="auto" w:fill="auto"/>
        <w:vertAlign w:val="baseline"/>
      </w:rPr>
    </w:lvl>
    <w:lvl w:ilvl="4">
      <w:start w:val="1"/>
      <w:numFmt w:val="lowerRoman"/>
      <w:lvlText w:val="%3.%4.(%5)"/>
      <w:lvlJc w:val="left"/>
      <w:pPr>
        <w:ind w:left="576" w:hanging="576"/>
      </w:pPr>
      <w:rPr>
        <w:rFonts w:ascii="Times New Roman" w:eastAsia="Times New Roman" w:hAnsi="Times New Roman" w:cs="Times New Roman"/>
        <w:b w:val="0"/>
        <w:i w:val="0"/>
        <w:smallCaps w:val="0"/>
        <w:strike w:val="0"/>
        <w:shd w:val="clear" w:color="auto" w:fill="auto"/>
        <w:vertAlign w:val="baseline"/>
      </w:rPr>
    </w:lvl>
    <w:lvl w:ilvl="5">
      <w:start w:val="1"/>
      <w:numFmt w:val="lowerRoman"/>
      <w:lvlText w:val="%3.%4.(%5)(%6)"/>
      <w:lvlJc w:val="left"/>
      <w:pPr>
        <w:ind w:left="576" w:hanging="576"/>
      </w:pPr>
      <w:rPr>
        <w:rFonts w:ascii="Times New Roman" w:eastAsia="Times New Roman" w:hAnsi="Times New Roman" w:cs="Times New Roman"/>
        <w:b w:val="0"/>
        <w:i w:val="0"/>
        <w:smallCaps w:val="0"/>
        <w:strike w:val="0"/>
        <w:sz w:val="24"/>
        <w:szCs w:val="24"/>
        <w:shd w:val="clear" w:color="auto" w:fill="auto"/>
        <w:vertAlign w:val="baseline"/>
      </w:rPr>
    </w:lvl>
    <w:lvl w:ilvl="6">
      <w:start w:val="1"/>
      <w:numFmt w:val="decimal"/>
      <w:lvlText w:val="%3.%4.(%5)(%6)%7."/>
      <w:lvlJc w:val="left"/>
      <w:pPr>
        <w:ind w:left="2592" w:hanging="2592"/>
      </w:pPr>
      <w:rPr>
        <w:rFonts w:ascii="Times New Roman" w:eastAsia="Times New Roman" w:hAnsi="Times New Roman" w:cs="Times New Roman"/>
        <w:b w:val="0"/>
        <w:i w:val="0"/>
        <w:smallCaps w:val="0"/>
        <w:strike w:val="0"/>
        <w:sz w:val="16"/>
        <w:szCs w:val="16"/>
        <w:shd w:val="clear" w:color="auto" w:fill="auto"/>
        <w:vertAlign w:val="baseline"/>
      </w:rPr>
    </w:lvl>
    <w:lvl w:ilvl="7">
      <w:start w:val="1"/>
      <w:numFmt w:val="lowerLetter"/>
      <w:lvlText w:val="%3.%4.(%5)(%6)%7.%8."/>
      <w:lvlJc w:val="left"/>
      <w:pPr>
        <w:ind w:left="2592" w:hanging="2592"/>
      </w:pPr>
      <w:rPr>
        <w:rFonts w:ascii="Times New Roman" w:eastAsia="Times New Roman" w:hAnsi="Times New Roman" w:cs="Times New Roman"/>
        <w:b w:val="0"/>
        <w:i w:val="0"/>
        <w:smallCaps w:val="0"/>
        <w:strike w:val="0"/>
        <w:sz w:val="16"/>
        <w:szCs w:val="16"/>
        <w:shd w:val="clear" w:color="auto" w:fill="auto"/>
        <w:vertAlign w:val="baseline"/>
      </w:rPr>
    </w:lvl>
    <w:lvl w:ilvl="8">
      <w:start w:val="1"/>
      <w:numFmt w:val="lowerRoman"/>
      <w:lvlText w:val="%3.%4.(%5)(%6)%7.%8.%9."/>
      <w:lvlJc w:val="left"/>
      <w:pPr>
        <w:ind w:left="2592" w:hanging="2592"/>
      </w:pPr>
      <w:rPr>
        <w:rFonts w:ascii="Times New Roman" w:eastAsia="Times New Roman" w:hAnsi="Times New Roman" w:cs="Times New Roman"/>
        <w:b w:val="0"/>
        <w:i w:val="0"/>
        <w:smallCaps w:val="0"/>
        <w:strike w:val="0"/>
        <w:sz w:val="16"/>
        <w:szCs w:val="16"/>
        <w:shd w:val="clear" w:color="auto" w:fill="auto"/>
        <w:vertAlign w:val="baseline"/>
      </w:rPr>
    </w:lvl>
  </w:abstractNum>
  <w:abstractNum w:abstractNumId="11" w15:restartNumberingAfterBreak="0">
    <w:nsid w:val="1F7D275A"/>
    <w:multiLevelType w:val="hybridMultilevel"/>
    <w:tmpl w:val="C8D4F640"/>
    <w:lvl w:ilvl="0" w:tplc="82BCD28C">
      <w:start w:val="1"/>
      <w:numFmt w:val="bullet"/>
      <w:lvlText w:val="●"/>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890753A">
      <w:start w:val="1"/>
      <w:numFmt w:val="bullet"/>
      <w:lvlText w:val="○"/>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D34209E">
      <w:start w:val="1"/>
      <w:numFmt w:val="bullet"/>
      <w:lvlText w:val="■"/>
      <w:lvlJc w:val="left"/>
      <w:pPr>
        <w:ind w:left="21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6E2BCA4">
      <w:start w:val="1"/>
      <w:numFmt w:val="bullet"/>
      <w:lvlText w:val="●"/>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C3ECBC6">
      <w:start w:val="1"/>
      <w:numFmt w:val="bullet"/>
      <w:lvlText w:val="○"/>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9D4D062">
      <w:start w:val="1"/>
      <w:numFmt w:val="bullet"/>
      <w:lvlText w:val="■"/>
      <w:lvlJc w:val="left"/>
      <w:pPr>
        <w:ind w:left="43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83C3692">
      <w:start w:val="1"/>
      <w:numFmt w:val="bullet"/>
      <w:lvlText w:val="●"/>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7941ACA">
      <w:start w:val="1"/>
      <w:numFmt w:val="bullet"/>
      <w:lvlText w:val="○"/>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746525A">
      <w:start w:val="1"/>
      <w:numFmt w:val="bullet"/>
      <w:lvlText w:val="■"/>
      <w:lvlJc w:val="left"/>
      <w:pPr>
        <w:ind w:left="64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22694560"/>
    <w:multiLevelType w:val="multilevel"/>
    <w:tmpl w:val="79122610"/>
    <w:lvl w:ilvl="0">
      <w:start w:val="1"/>
      <w:numFmt w:val="bullet"/>
      <w:lvlText w:val="●"/>
      <w:lvlJc w:val="left"/>
      <w:pPr>
        <w:ind w:left="360" w:firstLine="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540" w:firstLine="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720" w:firstLine="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900" w:firstLine="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1080" w:firstLine="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1260" w:firstLine="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1440" w:firstLine="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1620" w:firstLine="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1800" w:firstLine="0"/>
      </w:pPr>
      <w:rPr>
        <w:rFonts w:ascii="Noto Sans Symbols" w:eastAsia="Noto Sans Symbols" w:hAnsi="Noto Sans Symbols" w:cs="Noto Sans Symbols"/>
        <w:b w:val="0"/>
        <w:i w:val="0"/>
        <w:smallCaps w:val="0"/>
        <w:strike w:val="0"/>
        <w:shd w:val="clear" w:color="auto" w:fill="auto"/>
        <w:vertAlign w:val="baseline"/>
      </w:rPr>
    </w:lvl>
  </w:abstractNum>
  <w:abstractNum w:abstractNumId="13" w15:restartNumberingAfterBreak="0">
    <w:nsid w:val="29A43885"/>
    <w:multiLevelType w:val="multilevel"/>
    <w:tmpl w:val="24E273E6"/>
    <w:lvl w:ilvl="0">
      <w:start w:val="1"/>
      <w:numFmt w:val="lowerRoman"/>
      <w:lvlText w:val="(%1)"/>
      <w:lvlJc w:val="left"/>
      <w:pPr>
        <w:ind w:left="576" w:hanging="576"/>
      </w:pPr>
      <w:rPr>
        <w:rFonts w:ascii="Times New Roman" w:eastAsia="Times New Roman" w:hAnsi="Times New Roman" w:cs="Times New Roman"/>
        <w:b w:val="0"/>
        <w:i w:val="0"/>
        <w:smallCaps w:val="0"/>
        <w:strike w:val="0"/>
        <w:shd w:val="clear" w:color="auto" w:fill="auto"/>
        <w:vertAlign w:val="baseline"/>
      </w:rPr>
    </w:lvl>
    <w:lvl w:ilvl="1">
      <w:start w:val="1"/>
      <w:numFmt w:val="decimal"/>
      <w:lvlText w:val="%2."/>
      <w:lvlJc w:val="left"/>
      <w:pPr>
        <w:ind w:left="360" w:hanging="360"/>
      </w:pPr>
      <w:rPr>
        <w:rFonts w:ascii="Times" w:eastAsia="Times" w:hAnsi="Times" w:cs="Times"/>
        <w:b/>
        <w:i w:val="0"/>
        <w:smallCaps w:val="0"/>
        <w:strike w:val="0"/>
        <w:shd w:val="clear" w:color="auto" w:fill="auto"/>
        <w:vertAlign w:val="baseline"/>
      </w:rPr>
    </w:lvl>
    <w:lvl w:ilvl="2">
      <w:start w:val="1"/>
      <w:numFmt w:val="decimal"/>
      <w:lvlText w:val="%3."/>
      <w:lvlJc w:val="left"/>
      <w:pPr>
        <w:ind w:left="576" w:hanging="576"/>
      </w:pPr>
      <w:rPr>
        <w:rFonts w:ascii="Times" w:eastAsia="Times" w:hAnsi="Times" w:cs="Times"/>
        <w:b/>
        <w:i w:val="0"/>
        <w:smallCaps w:val="0"/>
        <w:strike w:val="0"/>
        <w:shd w:val="clear" w:color="auto" w:fill="auto"/>
        <w:vertAlign w:val="baseline"/>
      </w:rPr>
    </w:lvl>
    <w:lvl w:ilvl="3">
      <w:start w:val="1"/>
      <w:numFmt w:val="decimal"/>
      <w:lvlText w:val="%3.%4."/>
      <w:lvlJc w:val="left"/>
      <w:pPr>
        <w:ind w:left="576" w:hanging="576"/>
      </w:pPr>
      <w:rPr>
        <w:rFonts w:ascii="Times New Roman" w:eastAsia="Times New Roman" w:hAnsi="Times New Roman" w:cs="Times New Roman"/>
        <w:b w:val="0"/>
        <w:i w:val="0"/>
        <w:smallCaps w:val="0"/>
        <w:strike w:val="0"/>
        <w:shd w:val="clear" w:color="auto" w:fill="auto"/>
        <w:vertAlign w:val="baseline"/>
      </w:rPr>
    </w:lvl>
    <w:lvl w:ilvl="4">
      <w:start w:val="1"/>
      <w:numFmt w:val="lowerRoman"/>
      <w:lvlText w:val="%3.%4.(%5)"/>
      <w:lvlJc w:val="left"/>
      <w:pPr>
        <w:ind w:left="576" w:hanging="576"/>
      </w:pPr>
      <w:rPr>
        <w:rFonts w:ascii="Times New Roman" w:eastAsia="Times New Roman" w:hAnsi="Times New Roman" w:cs="Times New Roman"/>
        <w:b w:val="0"/>
        <w:i w:val="0"/>
        <w:smallCaps w:val="0"/>
        <w:strike w:val="0"/>
        <w:shd w:val="clear" w:color="auto" w:fill="auto"/>
        <w:vertAlign w:val="baseline"/>
      </w:rPr>
    </w:lvl>
    <w:lvl w:ilvl="5">
      <w:start w:val="1"/>
      <w:numFmt w:val="lowerRoman"/>
      <w:lvlText w:val="%3.%4.(%5)(%6)"/>
      <w:lvlJc w:val="left"/>
      <w:pPr>
        <w:ind w:left="576" w:hanging="576"/>
      </w:pPr>
      <w:rPr>
        <w:rFonts w:ascii="Times New Roman" w:eastAsia="Times New Roman" w:hAnsi="Times New Roman" w:cs="Times New Roman"/>
        <w:b w:val="0"/>
        <w:i w:val="0"/>
        <w:smallCaps w:val="0"/>
        <w:strike w:val="0"/>
        <w:sz w:val="24"/>
        <w:szCs w:val="24"/>
        <w:shd w:val="clear" w:color="auto" w:fill="auto"/>
        <w:vertAlign w:val="baseline"/>
      </w:rPr>
    </w:lvl>
    <w:lvl w:ilvl="6">
      <w:start w:val="1"/>
      <w:numFmt w:val="decimal"/>
      <w:lvlText w:val="%3.%4.(%5)(%6)%7."/>
      <w:lvlJc w:val="left"/>
      <w:pPr>
        <w:ind w:left="2592" w:hanging="2592"/>
      </w:pPr>
      <w:rPr>
        <w:rFonts w:ascii="Times New Roman" w:eastAsia="Times New Roman" w:hAnsi="Times New Roman" w:cs="Times New Roman"/>
        <w:b w:val="0"/>
        <w:i w:val="0"/>
        <w:smallCaps w:val="0"/>
        <w:strike w:val="0"/>
        <w:sz w:val="16"/>
        <w:szCs w:val="16"/>
        <w:shd w:val="clear" w:color="auto" w:fill="auto"/>
        <w:vertAlign w:val="baseline"/>
      </w:rPr>
    </w:lvl>
    <w:lvl w:ilvl="7">
      <w:start w:val="1"/>
      <w:numFmt w:val="lowerLetter"/>
      <w:lvlText w:val="%3.%4.(%5)(%6)%7.%8."/>
      <w:lvlJc w:val="left"/>
      <w:pPr>
        <w:ind w:left="2592" w:hanging="2592"/>
      </w:pPr>
      <w:rPr>
        <w:rFonts w:ascii="Times New Roman" w:eastAsia="Times New Roman" w:hAnsi="Times New Roman" w:cs="Times New Roman"/>
        <w:b w:val="0"/>
        <w:i w:val="0"/>
        <w:smallCaps w:val="0"/>
        <w:strike w:val="0"/>
        <w:sz w:val="16"/>
        <w:szCs w:val="16"/>
        <w:shd w:val="clear" w:color="auto" w:fill="auto"/>
        <w:vertAlign w:val="baseline"/>
      </w:rPr>
    </w:lvl>
    <w:lvl w:ilvl="8">
      <w:start w:val="1"/>
      <w:numFmt w:val="lowerRoman"/>
      <w:lvlText w:val="%3.%4.(%5)(%6)%7.%8.%9."/>
      <w:lvlJc w:val="left"/>
      <w:pPr>
        <w:ind w:left="2592" w:hanging="2592"/>
      </w:pPr>
      <w:rPr>
        <w:rFonts w:ascii="Times New Roman" w:eastAsia="Times New Roman" w:hAnsi="Times New Roman" w:cs="Times New Roman"/>
        <w:b w:val="0"/>
        <w:i w:val="0"/>
        <w:smallCaps w:val="0"/>
        <w:strike w:val="0"/>
        <w:sz w:val="16"/>
        <w:szCs w:val="16"/>
        <w:shd w:val="clear" w:color="auto" w:fill="auto"/>
        <w:vertAlign w:val="baseline"/>
      </w:rPr>
    </w:lvl>
  </w:abstractNum>
  <w:abstractNum w:abstractNumId="14" w15:restartNumberingAfterBreak="0">
    <w:nsid w:val="2C7B332F"/>
    <w:multiLevelType w:val="multilevel"/>
    <w:tmpl w:val="0CC4F6EE"/>
    <w:styleLink w:val="ImportedStyle5"/>
    <w:lvl w:ilvl="0">
      <w:start w:val="1"/>
      <w:numFmt w:val="lowerRoman"/>
      <w:lvlText w:val="(%1)"/>
      <w:lvlJc w:val="left"/>
      <w:pPr>
        <w:ind w:left="4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3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510" w:hanging="51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576" w:hanging="57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4.%5."/>
      <w:lvlJc w:val="left"/>
      <w:pPr>
        <w:ind w:left="576" w:hanging="57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1008" w:hanging="43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6)%7."/>
      <w:lvlJc w:val="left"/>
      <w:pPr>
        <w:ind w:left="2592" w:hanging="259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7">
      <w:start w:val="1"/>
      <w:numFmt w:val="lowerLetter"/>
      <w:lvlText w:val="(%6)%7.%8."/>
      <w:lvlJc w:val="left"/>
      <w:pPr>
        <w:ind w:left="2592" w:hanging="259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8">
      <w:start w:val="1"/>
      <w:numFmt w:val="lowerRoman"/>
      <w:lvlText w:val="(%6)%7.%8.%9."/>
      <w:lvlJc w:val="left"/>
      <w:pPr>
        <w:ind w:left="2592" w:hanging="259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abstractNum>
  <w:abstractNum w:abstractNumId="15" w15:restartNumberingAfterBreak="0">
    <w:nsid w:val="2CC5388B"/>
    <w:multiLevelType w:val="multilevel"/>
    <w:tmpl w:val="B69E5D36"/>
    <w:styleLink w:val="ImportedStyle4"/>
    <w:lvl w:ilvl="0">
      <w:start w:val="1"/>
      <w:numFmt w:val="lowerRoman"/>
      <w:lvlText w:val="(%1)"/>
      <w:lvlJc w:val="left"/>
      <w:pPr>
        <w:ind w:left="4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3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4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540" w:hanging="49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Roman"/>
      <w:lvlText w:val="%4.%5)"/>
      <w:lvlJc w:val="left"/>
      <w:pPr>
        <w:ind w:left="540" w:hanging="49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4.%5)%6)"/>
      <w:lvlJc w:val="left"/>
      <w:pPr>
        <w:ind w:left="540" w:hanging="49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decimal"/>
      <w:lvlText w:val="%4.%5)%6)%7."/>
      <w:lvlJc w:val="left"/>
      <w:pPr>
        <w:ind w:left="2556" w:hanging="25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7">
      <w:start w:val="1"/>
      <w:numFmt w:val="lowerLetter"/>
      <w:lvlText w:val="%4.%5)%6)%7.%8."/>
      <w:lvlJc w:val="left"/>
      <w:pPr>
        <w:ind w:left="2556" w:hanging="25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8">
      <w:start w:val="1"/>
      <w:numFmt w:val="lowerRoman"/>
      <w:lvlText w:val="%4.%5)%6)%7.%8.%9."/>
      <w:lvlJc w:val="left"/>
      <w:pPr>
        <w:ind w:left="2601" w:hanging="251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abstractNum>
  <w:abstractNum w:abstractNumId="16" w15:restartNumberingAfterBreak="0">
    <w:nsid w:val="2CEF1629"/>
    <w:multiLevelType w:val="multilevel"/>
    <w:tmpl w:val="940C0C9E"/>
    <w:lvl w:ilvl="0">
      <w:start w:val="1"/>
      <w:numFmt w:val="decimal"/>
      <w:lvlText w:val="%1."/>
      <w:lvlJc w:val="left"/>
      <w:pPr>
        <w:ind w:left="1140" w:hanging="720"/>
      </w:pPr>
      <w:rPr>
        <w:rFonts w:ascii="Arial" w:eastAsia="Arial" w:hAnsi="Arial" w:cs="Arial" w:hint="default"/>
        <w:b/>
        <w:bCs/>
        <w:spacing w:val="-1"/>
        <w:w w:val="99"/>
        <w:sz w:val="20"/>
        <w:szCs w:val="20"/>
      </w:rPr>
    </w:lvl>
    <w:lvl w:ilvl="1">
      <w:start w:val="1"/>
      <w:numFmt w:val="decimal"/>
      <w:lvlText w:val="%1.%2"/>
      <w:lvlJc w:val="left"/>
      <w:pPr>
        <w:ind w:left="420" w:hanging="720"/>
      </w:pPr>
      <w:rPr>
        <w:rFonts w:hint="default"/>
        <w:b w:val="0"/>
        <w:spacing w:val="-1"/>
        <w:w w:val="99"/>
        <w:sz w:val="20"/>
        <w:szCs w:val="20"/>
      </w:rPr>
    </w:lvl>
    <w:lvl w:ilvl="2">
      <w:start w:val="1"/>
      <w:numFmt w:val="decimal"/>
      <w:lvlText w:val="%1.%2.%3"/>
      <w:lvlJc w:val="left"/>
      <w:pPr>
        <w:ind w:left="1140" w:hanging="720"/>
      </w:pPr>
      <w:rPr>
        <w:rFonts w:ascii="Arial" w:eastAsia="Arial" w:hAnsi="Arial" w:cs="Arial" w:hint="default"/>
        <w:spacing w:val="-1"/>
        <w:w w:val="99"/>
        <w:sz w:val="20"/>
        <w:szCs w:val="20"/>
      </w:rPr>
    </w:lvl>
    <w:lvl w:ilvl="3">
      <w:numFmt w:val="bullet"/>
      <w:lvlText w:val="•"/>
      <w:lvlJc w:val="left"/>
      <w:pPr>
        <w:ind w:left="3144" w:hanging="720"/>
      </w:pPr>
      <w:rPr>
        <w:rFonts w:hint="default"/>
      </w:rPr>
    </w:lvl>
    <w:lvl w:ilvl="4">
      <w:numFmt w:val="bullet"/>
      <w:lvlText w:val="•"/>
      <w:lvlJc w:val="left"/>
      <w:pPr>
        <w:ind w:left="4146" w:hanging="720"/>
      </w:pPr>
      <w:rPr>
        <w:rFonts w:hint="default"/>
      </w:rPr>
    </w:lvl>
    <w:lvl w:ilvl="5">
      <w:numFmt w:val="bullet"/>
      <w:lvlText w:val="•"/>
      <w:lvlJc w:val="left"/>
      <w:pPr>
        <w:ind w:left="5148" w:hanging="720"/>
      </w:pPr>
      <w:rPr>
        <w:rFonts w:hint="default"/>
      </w:rPr>
    </w:lvl>
    <w:lvl w:ilvl="6">
      <w:numFmt w:val="bullet"/>
      <w:lvlText w:val="•"/>
      <w:lvlJc w:val="left"/>
      <w:pPr>
        <w:ind w:left="6151" w:hanging="720"/>
      </w:pPr>
      <w:rPr>
        <w:rFonts w:hint="default"/>
      </w:rPr>
    </w:lvl>
    <w:lvl w:ilvl="7">
      <w:numFmt w:val="bullet"/>
      <w:lvlText w:val="•"/>
      <w:lvlJc w:val="left"/>
      <w:pPr>
        <w:ind w:left="7153" w:hanging="720"/>
      </w:pPr>
      <w:rPr>
        <w:rFonts w:hint="default"/>
      </w:rPr>
    </w:lvl>
    <w:lvl w:ilvl="8">
      <w:numFmt w:val="bullet"/>
      <w:lvlText w:val="•"/>
      <w:lvlJc w:val="left"/>
      <w:pPr>
        <w:ind w:left="8155" w:hanging="720"/>
      </w:pPr>
      <w:rPr>
        <w:rFonts w:hint="default"/>
      </w:rPr>
    </w:lvl>
  </w:abstractNum>
  <w:abstractNum w:abstractNumId="17" w15:restartNumberingAfterBreak="0">
    <w:nsid w:val="2F1911B7"/>
    <w:multiLevelType w:val="multilevel"/>
    <w:tmpl w:val="AA68FB2C"/>
    <w:numStyleLink w:val="ImportedStyle16"/>
  </w:abstractNum>
  <w:abstractNum w:abstractNumId="18" w15:restartNumberingAfterBreak="0">
    <w:nsid w:val="2F8240E4"/>
    <w:multiLevelType w:val="hybridMultilevel"/>
    <w:tmpl w:val="7B7CD6CC"/>
    <w:lvl w:ilvl="0" w:tplc="F508B9E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82EF008">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87A681E">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8D286B2">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2FAE708">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98A93DA">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D88B0DE">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1C04C4C">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3F46AFE">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31D158AE"/>
    <w:multiLevelType w:val="hybridMultilevel"/>
    <w:tmpl w:val="C23E51A2"/>
    <w:numStyleLink w:val="ImportedStyle8"/>
  </w:abstractNum>
  <w:abstractNum w:abstractNumId="20" w15:restartNumberingAfterBreak="0">
    <w:nsid w:val="336F6F14"/>
    <w:multiLevelType w:val="multilevel"/>
    <w:tmpl w:val="C0CABEB8"/>
    <w:lvl w:ilvl="0">
      <w:start w:val="1"/>
      <w:numFmt w:val="lowerRoman"/>
      <w:lvlText w:val="(%1)"/>
      <w:lvlJc w:val="left"/>
      <w:pPr>
        <w:ind w:left="576" w:hanging="576"/>
      </w:pPr>
      <w:rPr>
        <w:rFonts w:ascii="Times New Roman" w:eastAsia="Times New Roman" w:hAnsi="Times New Roman" w:cs="Times New Roman" w:hint="default"/>
        <w:b w:val="0"/>
        <w:i w:val="0"/>
        <w:smallCaps w:val="0"/>
        <w:strike w:val="0"/>
        <w:shd w:val="clear" w:color="auto" w:fill="auto"/>
        <w:vertAlign w:val="baseline"/>
      </w:rPr>
    </w:lvl>
    <w:lvl w:ilvl="1">
      <w:start w:val="1"/>
      <w:numFmt w:val="decimal"/>
      <w:lvlText w:val="%2."/>
      <w:lvlJc w:val="left"/>
      <w:pPr>
        <w:ind w:left="360" w:hanging="360"/>
      </w:pPr>
      <w:rPr>
        <w:rFonts w:ascii="Times" w:eastAsia="Times" w:hAnsi="Times" w:cs="Times" w:hint="default"/>
        <w:b/>
        <w:i w:val="0"/>
        <w:smallCaps w:val="0"/>
        <w:strike w:val="0"/>
        <w:shd w:val="clear" w:color="auto" w:fill="auto"/>
        <w:vertAlign w:val="baseline"/>
      </w:rPr>
    </w:lvl>
    <w:lvl w:ilvl="2">
      <w:start w:val="1"/>
      <w:numFmt w:val="decimal"/>
      <w:lvlText w:val="%3."/>
      <w:lvlJc w:val="left"/>
      <w:pPr>
        <w:ind w:left="576" w:hanging="576"/>
      </w:pPr>
      <w:rPr>
        <w:rFonts w:ascii="Times" w:eastAsia="Times" w:hAnsi="Times" w:cs="Times" w:hint="default"/>
        <w:b/>
        <w:i w:val="0"/>
        <w:smallCaps w:val="0"/>
        <w:strike w:val="0"/>
        <w:shd w:val="clear" w:color="auto" w:fill="auto"/>
        <w:vertAlign w:val="baseline"/>
      </w:rPr>
    </w:lvl>
    <w:lvl w:ilvl="3">
      <w:start w:val="1"/>
      <w:numFmt w:val="decimal"/>
      <w:lvlText w:val="%3.%4."/>
      <w:lvlJc w:val="left"/>
      <w:pPr>
        <w:ind w:left="576" w:hanging="576"/>
      </w:pPr>
      <w:rPr>
        <w:rFonts w:ascii="Times New Roman" w:eastAsia="Times New Roman" w:hAnsi="Times New Roman" w:cs="Times New Roman" w:hint="default"/>
        <w:b w:val="0"/>
        <w:i w:val="0"/>
        <w:smallCaps w:val="0"/>
        <w:strike w:val="0"/>
        <w:shd w:val="clear" w:color="auto" w:fill="auto"/>
        <w:vertAlign w:val="baseline"/>
      </w:rPr>
    </w:lvl>
    <w:lvl w:ilvl="4">
      <w:start w:val="1"/>
      <w:numFmt w:val="decimal"/>
      <w:lvlText w:val="%3.%4.%5"/>
      <w:lvlJc w:val="left"/>
      <w:pPr>
        <w:ind w:left="1152" w:hanging="576"/>
      </w:pPr>
      <w:rPr>
        <w:rFonts w:ascii="Times New Roman" w:eastAsia="Times New Roman" w:hAnsi="Times New Roman" w:cs="Times New Roman" w:hint="default"/>
        <w:b w:val="0"/>
        <w:i w:val="0"/>
        <w:smallCaps w:val="0"/>
        <w:strike w:val="0"/>
        <w:shd w:val="clear" w:color="auto" w:fill="auto"/>
        <w:vertAlign w:val="baseline"/>
      </w:rPr>
    </w:lvl>
    <w:lvl w:ilvl="5">
      <w:start w:val="1"/>
      <w:numFmt w:val="lowerRoman"/>
      <w:lvlText w:val="%3.%4.(%5)(%6)"/>
      <w:lvlJc w:val="left"/>
      <w:pPr>
        <w:ind w:left="576" w:hanging="576"/>
      </w:pPr>
      <w:rPr>
        <w:rFonts w:ascii="Times New Roman" w:eastAsia="Times New Roman" w:hAnsi="Times New Roman" w:cs="Times New Roman" w:hint="default"/>
        <w:b w:val="0"/>
        <w:i w:val="0"/>
        <w:smallCaps w:val="0"/>
        <w:strike w:val="0"/>
        <w:sz w:val="24"/>
        <w:szCs w:val="24"/>
        <w:shd w:val="clear" w:color="auto" w:fill="auto"/>
        <w:vertAlign w:val="baseline"/>
      </w:rPr>
    </w:lvl>
    <w:lvl w:ilvl="6">
      <w:start w:val="1"/>
      <w:numFmt w:val="decimal"/>
      <w:lvlText w:val="%3.%4.(%5)(%6)%7."/>
      <w:lvlJc w:val="left"/>
      <w:pPr>
        <w:ind w:left="2592" w:hanging="2592"/>
      </w:pPr>
      <w:rPr>
        <w:rFonts w:ascii="Times New Roman" w:eastAsia="Times New Roman" w:hAnsi="Times New Roman" w:cs="Times New Roman" w:hint="default"/>
        <w:b w:val="0"/>
        <w:i w:val="0"/>
        <w:smallCaps w:val="0"/>
        <w:strike w:val="0"/>
        <w:sz w:val="16"/>
        <w:szCs w:val="16"/>
        <w:shd w:val="clear" w:color="auto" w:fill="auto"/>
        <w:vertAlign w:val="baseline"/>
      </w:rPr>
    </w:lvl>
    <w:lvl w:ilvl="7">
      <w:start w:val="1"/>
      <w:numFmt w:val="lowerLetter"/>
      <w:lvlText w:val="%3.%4.(%5)(%6)%7.%8."/>
      <w:lvlJc w:val="left"/>
      <w:pPr>
        <w:ind w:left="2592" w:hanging="2592"/>
      </w:pPr>
      <w:rPr>
        <w:rFonts w:ascii="Times New Roman" w:eastAsia="Times New Roman" w:hAnsi="Times New Roman" w:cs="Times New Roman" w:hint="default"/>
        <w:b w:val="0"/>
        <w:i w:val="0"/>
        <w:smallCaps w:val="0"/>
        <w:strike w:val="0"/>
        <w:sz w:val="16"/>
        <w:szCs w:val="16"/>
        <w:shd w:val="clear" w:color="auto" w:fill="auto"/>
        <w:vertAlign w:val="baseline"/>
      </w:rPr>
    </w:lvl>
    <w:lvl w:ilvl="8">
      <w:start w:val="1"/>
      <w:numFmt w:val="lowerRoman"/>
      <w:lvlText w:val="%3.%4.(%5)(%6)%7.%8.%9."/>
      <w:lvlJc w:val="left"/>
      <w:pPr>
        <w:ind w:left="2592" w:hanging="2592"/>
      </w:pPr>
      <w:rPr>
        <w:rFonts w:ascii="Times New Roman" w:eastAsia="Times New Roman" w:hAnsi="Times New Roman" w:cs="Times New Roman" w:hint="default"/>
        <w:b w:val="0"/>
        <w:i w:val="0"/>
        <w:smallCaps w:val="0"/>
        <w:strike w:val="0"/>
        <w:sz w:val="16"/>
        <w:szCs w:val="16"/>
        <w:shd w:val="clear" w:color="auto" w:fill="auto"/>
        <w:vertAlign w:val="baseline"/>
      </w:rPr>
    </w:lvl>
  </w:abstractNum>
  <w:abstractNum w:abstractNumId="21" w15:restartNumberingAfterBreak="0">
    <w:nsid w:val="34973827"/>
    <w:multiLevelType w:val="multilevel"/>
    <w:tmpl w:val="DB9A3F64"/>
    <w:lvl w:ilvl="0">
      <w:start w:val="1"/>
      <w:numFmt w:val="lowerRoman"/>
      <w:lvlText w:val="(%1)"/>
      <w:lvlJc w:val="left"/>
      <w:pPr>
        <w:ind w:left="576" w:hanging="576"/>
      </w:pPr>
      <w:rPr>
        <w:rFonts w:ascii="Times New Roman" w:eastAsia="Times New Roman" w:hAnsi="Times New Roman" w:cs="Times New Roman" w:hint="default"/>
        <w:b w:val="0"/>
        <w:i w:val="0"/>
        <w:smallCaps w:val="0"/>
        <w:strike w:val="0"/>
        <w:shd w:val="clear" w:color="auto" w:fill="auto"/>
        <w:vertAlign w:val="baseline"/>
      </w:rPr>
    </w:lvl>
    <w:lvl w:ilvl="1">
      <w:start w:val="1"/>
      <w:numFmt w:val="decimal"/>
      <w:lvlText w:val="%2."/>
      <w:lvlJc w:val="left"/>
      <w:pPr>
        <w:ind w:left="360" w:hanging="360"/>
      </w:pPr>
      <w:rPr>
        <w:rFonts w:ascii="Times" w:eastAsia="Times" w:hAnsi="Times" w:cs="Times" w:hint="default"/>
        <w:b/>
        <w:i w:val="0"/>
        <w:smallCaps w:val="0"/>
        <w:strike w:val="0"/>
        <w:shd w:val="clear" w:color="auto" w:fill="auto"/>
        <w:vertAlign w:val="baseline"/>
      </w:rPr>
    </w:lvl>
    <w:lvl w:ilvl="2">
      <w:start w:val="1"/>
      <w:numFmt w:val="decimal"/>
      <w:lvlText w:val="%3."/>
      <w:lvlJc w:val="left"/>
      <w:pPr>
        <w:ind w:left="576" w:hanging="576"/>
      </w:pPr>
      <w:rPr>
        <w:rFonts w:ascii="Times" w:eastAsia="Times" w:hAnsi="Times" w:cs="Times" w:hint="default"/>
        <w:b/>
        <w:i w:val="0"/>
        <w:smallCaps w:val="0"/>
        <w:strike w:val="0"/>
        <w:shd w:val="clear" w:color="auto" w:fill="auto"/>
        <w:vertAlign w:val="baseline"/>
      </w:rPr>
    </w:lvl>
    <w:lvl w:ilvl="3">
      <w:start w:val="1"/>
      <w:numFmt w:val="decimal"/>
      <w:lvlText w:val="2.%4."/>
      <w:lvlJc w:val="left"/>
      <w:pPr>
        <w:ind w:left="576" w:hanging="576"/>
      </w:pPr>
      <w:rPr>
        <w:rFonts w:ascii="Times New Roman" w:eastAsia="Times New Roman" w:hAnsi="Times New Roman" w:cs="Times New Roman" w:hint="default"/>
        <w:b w:val="0"/>
        <w:i w:val="0"/>
        <w:smallCaps w:val="0"/>
        <w:strike w:val="0"/>
        <w:shd w:val="clear" w:color="auto" w:fill="auto"/>
        <w:vertAlign w:val="baseline"/>
      </w:rPr>
    </w:lvl>
    <w:lvl w:ilvl="4">
      <w:start w:val="1"/>
      <w:numFmt w:val="lowerRoman"/>
      <w:lvlText w:val="%3.%4.(%5)"/>
      <w:lvlJc w:val="left"/>
      <w:pPr>
        <w:ind w:left="576" w:hanging="576"/>
      </w:pPr>
      <w:rPr>
        <w:rFonts w:ascii="Times New Roman" w:eastAsia="Times New Roman" w:hAnsi="Times New Roman" w:cs="Times New Roman" w:hint="default"/>
        <w:b w:val="0"/>
        <w:i w:val="0"/>
        <w:smallCaps w:val="0"/>
        <w:strike w:val="0"/>
        <w:shd w:val="clear" w:color="auto" w:fill="auto"/>
        <w:vertAlign w:val="baseline"/>
      </w:rPr>
    </w:lvl>
    <w:lvl w:ilvl="5">
      <w:start w:val="1"/>
      <w:numFmt w:val="lowerRoman"/>
      <w:lvlText w:val="%3.%4.(%5)(%6)"/>
      <w:lvlJc w:val="left"/>
      <w:pPr>
        <w:ind w:left="576" w:hanging="576"/>
      </w:pPr>
      <w:rPr>
        <w:rFonts w:ascii="Times New Roman" w:eastAsia="Times New Roman" w:hAnsi="Times New Roman" w:cs="Times New Roman" w:hint="default"/>
        <w:b w:val="0"/>
        <w:i w:val="0"/>
        <w:smallCaps w:val="0"/>
        <w:strike w:val="0"/>
        <w:sz w:val="24"/>
        <w:szCs w:val="24"/>
        <w:shd w:val="clear" w:color="auto" w:fill="auto"/>
        <w:vertAlign w:val="baseline"/>
      </w:rPr>
    </w:lvl>
    <w:lvl w:ilvl="6">
      <w:start w:val="1"/>
      <w:numFmt w:val="decimal"/>
      <w:lvlText w:val="%3.%4.(%5)(%6)%7."/>
      <w:lvlJc w:val="left"/>
      <w:pPr>
        <w:ind w:left="2592" w:hanging="2592"/>
      </w:pPr>
      <w:rPr>
        <w:rFonts w:ascii="Times New Roman" w:eastAsia="Times New Roman" w:hAnsi="Times New Roman" w:cs="Times New Roman" w:hint="default"/>
        <w:b w:val="0"/>
        <w:i w:val="0"/>
        <w:smallCaps w:val="0"/>
        <w:strike w:val="0"/>
        <w:sz w:val="16"/>
        <w:szCs w:val="16"/>
        <w:shd w:val="clear" w:color="auto" w:fill="auto"/>
        <w:vertAlign w:val="baseline"/>
      </w:rPr>
    </w:lvl>
    <w:lvl w:ilvl="7">
      <w:start w:val="1"/>
      <w:numFmt w:val="lowerLetter"/>
      <w:lvlText w:val="%3.%4.(%5)(%6)%7.%8."/>
      <w:lvlJc w:val="left"/>
      <w:pPr>
        <w:ind w:left="2592" w:hanging="2592"/>
      </w:pPr>
      <w:rPr>
        <w:rFonts w:ascii="Times New Roman" w:eastAsia="Times New Roman" w:hAnsi="Times New Roman" w:cs="Times New Roman" w:hint="default"/>
        <w:b w:val="0"/>
        <w:i w:val="0"/>
        <w:smallCaps w:val="0"/>
        <w:strike w:val="0"/>
        <w:sz w:val="16"/>
        <w:szCs w:val="16"/>
        <w:shd w:val="clear" w:color="auto" w:fill="auto"/>
        <w:vertAlign w:val="baseline"/>
      </w:rPr>
    </w:lvl>
    <w:lvl w:ilvl="8">
      <w:start w:val="1"/>
      <w:numFmt w:val="lowerRoman"/>
      <w:lvlText w:val="%3.%4.(%5)(%6)%7.%8.%9."/>
      <w:lvlJc w:val="left"/>
      <w:pPr>
        <w:ind w:left="2592" w:hanging="2592"/>
      </w:pPr>
      <w:rPr>
        <w:rFonts w:ascii="Times New Roman" w:eastAsia="Times New Roman" w:hAnsi="Times New Roman" w:cs="Times New Roman" w:hint="default"/>
        <w:b w:val="0"/>
        <w:i w:val="0"/>
        <w:smallCaps w:val="0"/>
        <w:strike w:val="0"/>
        <w:sz w:val="16"/>
        <w:szCs w:val="16"/>
        <w:shd w:val="clear" w:color="auto" w:fill="auto"/>
        <w:vertAlign w:val="baseline"/>
      </w:rPr>
    </w:lvl>
  </w:abstractNum>
  <w:abstractNum w:abstractNumId="22" w15:restartNumberingAfterBreak="0">
    <w:nsid w:val="3A964ACC"/>
    <w:multiLevelType w:val="multilevel"/>
    <w:tmpl w:val="703AD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B740C05"/>
    <w:multiLevelType w:val="multilevel"/>
    <w:tmpl w:val="5ABC3D34"/>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ED3597E"/>
    <w:multiLevelType w:val="multilevel"/>
    <w:tmpl w:val="5CEAFB7A"/>
    <w:numStyleLink w:val="ImportedStyle14"/>
  </w:abstractNum>
  <w:abstractNum w:abstractNumId="25" w15:restartNumberingAfterBreak="0">
    <w:nsid w:val="3F920192"/>
    <w:multiLevelType w:val="hybridMultilevel"/>
    <w:tmpl w:val="F616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677148"/>
    <w:multiLevelType w:val="hybridMultilevel"/>
    <w:tmpl w:val="4E56D350"/>
    <w:lvl w:ilvl="0" w:tplc="5C26BB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ED0016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FDC6B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27AE09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9A691B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028EDA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8E6523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5B6DEF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3AEE7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417C76B1"/>
    <w:multiLevelType w:val="hybridMultilevel"/>
    <w:tmpl w:val="6D48BDDC"/>
    <w:lvl w:ilvl="0" w:tplc="447A4E3C">
      <w:start w:val="1"/>
      <w:numFmt w:val="bullet"/>
      <w:suff w:val="nothing"/>
      <w:lvlText w:val="·"/>
      <w:lvlJc w:val="left"/>
      <w:pPr>
        <w:ind w:left="360" w:firstLine="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04CAEDE">
      <w:start w:val="1"/>
      <w:numFmt w:val="bullet"/>
      <w:suff w:val="nothing"/>
      <w:lvlText w:val="·"/>
      <w:lvlJc w:val="left"/>
      <w:pPr>
        <w:ind w:left="540" w:firstLine="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78CAE86">
      <w:start w:val="1"/>
      <w:numFmt w:val="bullet"/>
      <w:suff w:val="nothing"/>
      <w:lvlText w:val="·"/>
      <w:lvlJc w:val="left"/>
      <w:pPr>
        <w:ind w:left="720" w:firstLine="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57E1BD8">
      <w:start w:val="1"/>
      <w:numFmt w:val="bullet"/>
      <w:suff w:val="nothing"/>
      <w:lvlText w:val="·"/>
      <w:lvlJc w:val="left"/>
      <w:pPr>
        <w:ind w:left="900" w:firstLine="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87EF48A">
      <w:start w:val="1"/>
      <w:numFmt w:val="bullet"/>
      <w:suff w:val="nothing"/>
      <w:lvlText w:val="·"/>
      <w:lvlJc w:val="left"/>
      <w:pPr>
        <w:ind w:left="1080" w:firstLine="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33C4684">
      <w:start w:val="1"/>
      <w:numFmt w:val="bullet"/>
      <w:suff w:val="nothing"/>
      <w:lvlText w:val="·"/>
      <w:lvlJc w:val="left"/>
      <w:pPr>
        <w:ind w:left="1260" w:firstLine="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3523EA8">
      <w:start w:val="1"/>
      <w:numFmt w:val="bullet"/>
      <w:suff w:val="nothing"/>
      <w:lvlText w:val="·"/>
      <w:lvlJc w:val="left"/>
      <w:pPr>
        <w:ind w:left="1440" w:firstLine="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8AAD6EC">
      <w:start w:val="1"/>
      <w:numFmt w:val="bullet"/>
      <w:suff w:val="nothing"/>
      <w:lvlText w:val="·"/>
      <w:lvlJc w:val="left"/>
      <w:pPr>
        <w:ind w:left="1620" w:firstLine="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13A6D7C">
      <w:start w:val="1"/>
      <w:numFmt w:val="bullet"/>
      <w:suff w:val="nothing"/>
      <w:lvlText w:val="·"/>
      <w:lvlJc w:val="left"/>
      <w:pPr>
        <w:ind w:left="1800" w:firstLine="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43A30493"/>
    <w:multiLevelType w:val="multilevel"/>
    <w:tmpl w:val="46B63B44"/>
    <w:styleLink w:val="ImportedStyle3"/>
    <w:lvl w:ilvl="0">
      <w:start w:val="1"/>
      <w:numFmt w:val="lowerRoman"/>
      <w:lvlText w:val="(%1)"/>
      <w:lvlJc w:val="left"/>
      <w:pPr>
        <w:ind w:left="4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3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4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576" w:hanging="57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Roman"/>
      <w:lvlText w:val="%4.%5)"/>
      <w:lvlJc w:val="left"/>
      <w:pPr>
        <w:ind w:left="576" w:hanging="57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4.%5)%6)"/>
      <w:lvlJc w:val="left"/>
      <w:pPr>
        <w:ind w:left="576" w:hanging="57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decimal"/>
      <w:lvlText w:val="%4.%5)%6)%7."/>
      <w:lvlJc w:val="left"/>
      <w:pPr>
        <w:ind w:left="2592" w:hanging="259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7">
      <w:start w:val="1"/>
      <w:numFmt w:val="lowerLetter"/>
      <w:lvlText w:val="%4.%5)%6)%7.%8."/>
      <w:lvlJc w:val="left"/>
      <w:pPr>
        <w:ind w:left="2592" w:hanging="259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8">
      <w:start w:val="1"/>
      <w:numFmt w:val="lowerRoman"/>
      <w:lvlText w:val="%4.%5)%6)%7.%8.%9."/>
      <w:lvlJc w:val="left"/>
      <w:pPr>
        <w:ind w:left="2592" w:hanging="259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abstractNum>
  <w:abstractNum w:abstractNumId="29" w15:restartNumberingAfterBreak="0">
    <w:nsid w:val="46317A08"/>
    <w:multiLevelType w:val="multilevel"/>
    <w:tmpl w:val="46B63B44"/>
    <w:numStyleLink w:val="ImportedStyle3"/>
  </w:abstractNum>
  <w:abstractNum w:abstractNumId="30" w15:restartNumberingAfterBreak="0">
    <w:nsid w:val="46C41059"/>
    <w:multiLevelType w:val="multilevel"/>
    <w:tmpl w:val="AA68FB2C"/>
    <w:styleLink w:val="ImportedStyle16"/>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944" w:hanging="8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448" w:hanging="10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2952" w:hanging="11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456" w:hanging="12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396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536" w:hanging="165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49EE0271"/>
    <w:multiLevelType w:val="multilevel"/>
    <w:tmpl w:val="8C4CB470"/>
    <w:styleLink w:val="ImportedStyle7"/>
    <w:lvl w:ilvl="0">
      <w:start w:val="1"/>
      <w:numFmt w:val="lowerRoman"/>
      <w:lvlText w:val="(%1)"/>
      <w:lvlJc w:val="left"/>
      <w:pPr>
        <w:ind w:left="4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3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510" w:hanging="51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540" w:hanging="49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Roman"/>
      <w:lvlText w:val="%4.%5)"/>
      <w:lvlJc w:val="left"/>
      <w:pPr>
        <w:ind w:left="540" w:hanging="49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4.%5)%6)"/>
      <w:lvlJc w:val="left"/>
      <w:pPr>
        <w:ind w:left="540" w:hanging="49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decimal"/>
      <w:lvlText w:val="%4.%5)%6)%7."/>
      <w:lvlJc w:val="left"/>
      <w:pPr>
        <w:ind w:left="2556" w:hanging="25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7">
      <w:start w:val="1"/>
      <w:numFmt w:val="lowerLetter"/>
      <w:lvlText w:val="%4.%5)%6)%7.%8."/>
      <w:lvlJc w:val="left"/>
      <w:pPr>
        <w:ind w:left="2556" w:hanging="25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8">
      <w:start w:val="1"/>
      <w:numFmt w:val="lowerRoman"/>
      <w:lvlText w:val="%4.%5)%6)%7.%8.%9."/>
      <w:lvlJc w:val="left"/>
      <w:pPr>
        <w:ind w:left="2601" w:hanging="251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abstractNum>
  <w:abstractNum w:abstractNumId="32" w15:restartNumberingAfterBreak="0">
    <w:nsid w:val="4E432A6F"/>
    <w:multiLevelType w:val="multilevel"/>
    <w:tmpl w:val="FAE23B5A"/>
    <w:numStyleLink w:val="ImportedStyle6"/>
  </w:abstractNum>
  <w:abstractNum w:abstractNumId="33" w15:restartNumberingAfterBreak="0">
    <w:nsid w:val="50B573A3"/>
    <w:multiLevelType w:val="multilevel"/>
    <w:tmpl w:val="8C4CB470"/>
    <w:numStyleLink w:val="ImportedStyle7"/>
  </w:abstractNum>
  <w:abstractNum w:abstractNumId="34" w15:restartNumberingAfterBreak="0">
    <w:nsid w:val="538974D7"/>
    <w:multiLevelType w:val="hybridMultilevel"/>
    <w:tmpl w:val="9A48406A"/>
    <w:lvl w:ilvl="0" w:tplc="7EEEFE4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A16748"/>
    <w:multiLevelType w:val="multilevel"/>
    <w:tmpl w:val="EFEE4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90B4862"/>
    <w:multiLevelType w:val="multilevel"/>
    <w:tmpl w:val="3BBAC90E"/>
    <w:lvl w:ilvl="0">
      <w:start w:val="1"/>
      <w:numFmt w:val="lowerRoman"/>
      <w:lvlText w:val="(%1)"/>
      <w:lvlJc w:val="left"/>
      <w:pPr>
        <w:ind w:left="576" w:hanging="576"/>
      </w:pPr>
      <w:rPr>
        <w:rFonts w:ascii="Times New Roman" w:eastAsia="Times New Roman" w:hAnsi="Times New Roman" w:cs="Times New Roman" w:hint="default"/>
        <w:b w:val="0"/>
        <w:i w:val="0"/>
        <w:smallCaps w:val="0"/>
        <w:strike w:val="0"/>
        <w:shd w:val="clear" w:color="auto" w:fill="auto"/>
        <w:vertAlign w:val="baseline"/>
      </w:rPr>
    </w:lvl>
    <w:lvl w:ilvl="1">
      <w:start w:val="1"/>
      <w:numFmt w:val="decimal"/>
      <w:lvlText w:val="%2."/>
      <w:lvlJc w:val="left"/>
      <w:pPr>
        <w:ind w:left="360" w:hanging="360"/>
      </w:pPr>
      <w:rPr>
        <w:rFonts w:ascii="Times" w:eastAsia="Times" w:hAnsi="Times" w:cs="Times" w:hint="default"/>
        <w:b/>
        <w:i w:val="0"/>
        <w:smallCaps w:val="0"/>
        <w:strike w:val="0"/>
        <w:shd w:val="clear" w:color="auto" w:fill="auto"/>
        <w:vertAlign w:val="baseline"/>
      </w:rPr>
    </w:lvl>
    <w:lvl w:ilvl="2">
      <w:start w:val="1"/>
      <w:numFmt w:val="decimal"/>
      <w:lvlText w:val="%3."/>
      <w:lvlJc w:val="left"/>
      <w:pPr>
        <w:ind w:left="612" w:hanging="612"/>
      </w:pPr>
      <w:rPr>
        <w:rFonts w:ascii="Times" w:eastAsia="Times" w:hAnsi="Times" w:cs="Times" w:hint="default"/>
        <w:b/>
        <w:i w:val="0"/>
        <w:smallCaps w:val="0"/>
        <w:strike w:val="0"/>
        <w:shd w:val="clear" w:color="auto" w:fill="auto"/>
        <w:vertAlign w:val="baseline"/>
      </w:rPr>
    </w:lvl>
    <w:lvl w:ilvl="3">
      <w:start w:val="1"/>
      <w:numFmt w:val="decimal"/>
      <w:lvlText w:val="5.%4."/>
      <w:lvlJc w:val="left"/>
      <w:pPr>
        <w:ind w:left="540" w:hanging="495"/>
      </w:pPr>
      <w:rPr>
        <w:rFonts w:ascii="Times New Roman" w:eastAsia="Times New Roman" w:hAnsi="Times New Roman" w:cs="Times New Roman" w:hint="default"/>
        <w:b w:val="0"/>
        <w:i w:val="0"/>
        <w:smallCaps w:val="0"/>
        <w:strike w:val="0"/>
        <w:shd w:val="clear" w:color="auto" w:fill="auto"/>
        <w:vertAlign w:val="baseline"/>
      </w:rPr>
    </w:lvl>
    <w:lvl w:ilvl="4">
      <w:start w:val="1"/>
      <w:numFmt w:val="lowerRoman"/>
      <w:lvlText w:val="%3.%4.(%5)"/>
      <w:lvlJc w:val="left"/>
      <w:pPr>
        <w:ind w:left="540" w:hanging="495"/>
      </w:pPr>
      <w:rPr>
        <w:rFonts w:ascii="Times New Roman" w:eastAsia="Times New Roman" w:hAnsi="Times New Roman" w:cs="Times New Roman" w:hint="default"/>
        <w:b w:val="0"/>
        <w:i w:val="0"/>
        <w:smallCaps w:val="0"/>
        <w:strike w:val="0"/>
        <w:shd w:val="clear" w:color="auto" w:fill="auto"/>
        <w:vertAlign w:val="baseline"/>
      </w:rPr>
    </w:lvl>
    <w:lvl w:ilvl="5">
      <w:start w:val="1"/>
      <w:numFmt w:val="lowerRoman"/>
      <w:lvlText w:val="%3.%4.(%5)(%6)"/>
      <w:lvlJc w:val="left"/>
      <w:pPr>
        <w:ind w:left="540" w:hanging="495"/>
      </w:pPr>
      <w:rPr>
        <w:rFonts w:ascii="Times New Roman" w:eastAsia="Times New Roman" w:hAnsi="Times New Roman" w:cs="Times New Roman" w:hint="default"/>
        <w:b w:val="0"/>
        <w:i w:val="0"/>
        <w:smallCaps w:val="0"/>
        <w:strike w:val="0"/>
        <w:sz w:val="24"/>
        <w:szCs w:val="24"/>
        <w:shd w:val="clear" w:color="auto" w:fill="auto"/>
        <w:vertAlign w:val="baseline"/>
      </w:rPr>
    </w:lvl>
    <w:lvl w:ilvl="6">
      <w:start w:val="1"/>
      <w:numFmt w:val="decimal"/>
      <w:lvlText w:val="%3.%4.(%5)(%6)%7."/>
      <w:lvlJc w:val="left"/>
      <w:pPr>
        <w:ind w:left="2556" w:hanging="2511"/>
      </w:pPr>
      <w:rPr>
        <w:rFonts w:ascii="Times New Roman" w:eastAsia="Times New Roman" w:hAnsi="Times New Roman" w:cs="Times New Roman" w:hint="default"/>
        <w:b w:val="0"/>
        <w:i w:val="0"/>
        <w:smallCaps w:val="0"/>
        <w:strike w:val="0"/>
        <w:sz w:val="16"/>
        <w:szCs w:val="16"/>
        <w:shd w:val="clear" w:color="auto" w:fill="auto"/>
        <w:vertAlign w:val="baseline"/>
      </w:rPr>
    </w:lvl>
    <w:lvl w:ilvl="7">
      <w:start w:val="1"/>
      <w:numFmt w:val="lowerLetter"/>
      <w:lvlText w:val="%3.%4.(%5)(%6)%7.%8."/>
      <w:lvlJc w:val="left"/>
      <w:pPr>
        <w:ind w:left="2556" w:hanging="2511"/>
      </w:pPr>
      <w:rPr>
        <w:rFonts w:ascii="Times New Roman" w:eastAsia="Times New Roman" w:hAnsi="Times New Roman" w:cs="Times New Roman" w:hint="default"/>
        <w:b w:val="0"/>
        <w:i w:val="0"/>
        <w:smallCaps w:val="0"/>
        <w:strike w:val="0"/>
        <w:sz w:val="16"/>
        <w:szCs w:val="16"/>
        <w:shd w:val="clear" w:color="auto" w:fill="auto"/>
        <w:vertAlign w:val="baseline"/>
      </w:rPr>
    </w:lvl>
    <w:lvl w:ilvl="8">
      <w:start w:val="1"/>
      <w:numFmt w:val="lowerRoman"/>
      <w:lvlText w:val="%3.%4.(%5)(%6)%7.%8.%9."/>
      <w:lvlJc w:val="left"/>
      <w:pPr>
        <w:ind w:left="2601" w:hanging="2510"/>
      </w:pPr>
      <w:rPr>
        <w:rFonts w:ascii="Times New Roman" w:eastAsia="Times New Roman" w:hAnsi="Times New Roman" w:cs="Times New Roman" w:hint="default"/>
        <w:b w:val="0"/>
        <w:i w:val="0"/>
        <w:smallCaps w:val="0"/>
        <w:strike w:val="0"/>
        <w:sz w:val="16"/>
        <w:szCs w:val="16"/>
        <w:shd w:val="clear" w:color="auto" w:fill="auto"/>
        <w:vertAlign w:val="baseline"/>
      </w:rPr>
    </w:lvl>
  </w:abstractNum>
  <w:abstractNum w:abstractNumId="37" w15:restartNumberingAfterBreak="0">
    <w:nsid w:val="5B1A2D07"/>
    <w:multiLevelType w:val="hybridMultilevel"/>
    <w:tmpl w:val="34D89D6E"/>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BA3007"/>
    <w:multiLevelType w:val="hybridMultilevel"/>
    <w:tmpl w:val="60806C4E"/>
    <w:lvl w:ilvl="0" w:tplc="649420B8">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402BD78">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E7EF77C">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17EA86A">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24E943E">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98E0E4A">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2AE5D9A">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3D67AF8">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E446A7E">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5BE82832"/>
    <w:multiLevelType w:val="hybridMultilevel"/>
    <w:tmpl w:val="69E6FD54"/>
    <w:lvl w:ilvl="0" w:tplc="2C7E2B1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242D984">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56AFD84">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F142F0E">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07AE504">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014D404">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37415A8">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748242">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954E7F8">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5D055394"/>
    <w:multiLevelType w:val="multilevel"/>
    <w:tmpl w:val="1AD83392"/>
    <w:lvl w:ilvl="0">
      <w:start w:val="1"/>
      <w:numFmt w:val="lowerRoman"/>
      <w:lvlText w:val="(%1)"/>
      <w:lvlJc w:val="left"/>
      <w:pPr>
        <w:ind w:left="576" w:hanging="576"/>
      </w:pPr>
      <w:rPr>
        <w:rFonts w:ascii="Times New Roman" w:eastAsia="Times New Roman" w:hAnsi="Times New Roman" w:cs="Times New Roman" w:hint="default"/>
        <w:b w:val="0"/>
        <w:i w:val="0"/>
        <w:smallCaps w:val="0"/>
        <w:strike w:val="0"/>
        <w:shd w:val="clear" w:color="auto" w:fill="auto"/>
        <w:vertAlign w:val="baseline"/>
      </w:rPr>
    </w:lvl>
    <w:lvl w:ilvl="1">
      <w:start w:val="1"/>
      <w:numFmt w:val="decimal"/>
      <w:lvlText w:val="%2."/>
      <w:lvlJc w:val="left"/>
      <w:pPr>
        <w:ind w:left="360" w:hanging="360"/>
      </w:pPr>
      <w:rPr>
        <w:rFonts w:ascii="Times" w:eastAsia="Times" w:hAnsi="Times" w:cs="Times" w:hint="default"/>
        <w:b/>
        <w:i w:val="0"/>
        <w:smallCaps w:val="0"/>
        <w:strike w:val="0"/>
        <w:shd w:val="clear" w:color="auto" w:fill="auto"/>
        <w:vertAlign w:val="baseline"/>
      </w:rPr>
    </w:lvl>
    <w:lvl w:ilvl="2">
      <w:start w:val="1"/>
      <w:numFmt w:val="decimal"/>
      <w:lvlText w:val="%3."/>
      <w:lvlJc w:val="left"/>
      <w:pPr>
        <w:ind w:left="612" w:hanging="612"/>
      </w:pPr>
      <w:rPr>
        <w:rFonts w:ascii="Times" w:eastAsia="Times" w:hAnsi="Times" w:cs="Times" w:hint="default"/>
        <w:b/>
        <w:i w:val="0"/>
        <w:smallCaps w:val="0"/>
        <w:strike w:val="0"/>
        <w:shd w:val="clear" w:color="auto" w:fill="auto"/>
        <w:vertAlign w:val="baseline"/>
      </w:rPr>
    </w:lvl>
    <w:lvl w:ilvl="3">
      <w:start w:val="1"/>
      <w:numFmt w:val="decimal"/>
      <w:lvlText w:val="5.%4."/>
      <w:lvlJc w:val="left"/>
      <w:pPr>
        <w:ind w:left="612" w:hanging="612"/>
      </w:pPr>
      <w:rPr>
        <w:rFonts w:ascii="Times New Roman" w:eastAsia="Times New Roman" w:hAnsi="Times New Roman" w:cs="Times New Roman" w:hint="default"/>
        <w:b w:val="0"/>
        <w:i w:val="0"/>
        <w:smallCaps w:val="0"/>
        <w:strike w:val="0"/>
        <w:shd w:val="clear" w:color="auto" w:fill="auto"/>
        <w:vertAlign w:val="baseline"/>
      </w:rPr>
    </w:lvl>
    <w:lvl w:ilvl="4">
      <w:start w:val="1"/>
      <w:numFmt w:val="lowerRoman"/>
      <w:lvlText w:val="%3.%4.(%5)"/>
      <w:lvlJc w:val="left"/>
      <w:pPr>
        <w:ind w:left="612" w:hanging="612"/>
      </w:pPr>
      <w:rPr>
        <w:rFonts w:ascii="Times New Roman" w:eastAsia="Times New Roman" w:hAnsi="Times New Roman" w:cs="Times New Roman" w:hint="default"/>
        <w:b w:val="0"/>
        <w:i w:val="0"/>
        <w:smallCaps w:val="0"/>
        <w:strike w:val="0"/>
        <w:shd w:val="clear" w:color="auto" w:fill="auto"/>
        <w:vertAlign w:val="baseline"/>
      </w:rPr>
    </w:lvl>
    <w:lvl w:ilvl="5">
      <w:start w:val="1"/>
      <w:numFmt w:val="lowerRoman"/>
      <w:lvlText w:val="%3.%4.(%5)(%6)"/>
      <w:lvlJc w:val="left"/>
      <w:pPr>
        <w:ind w:left="612" w:hanging="612"/>
      </w:pPr>
      <w:rPr>
        <w:rFonts w:ascii="Times New Roman" w:eastAsia="Times New Roman" w:hAnsi="Times New Roman" w:cs="Times New Roman" w:hint="default"/>
        <w:b w:val="0"/>
        <w:i w:val="0"/>
        <w:smallCaps w:val="0"/>
        <w:strike w:val="0"/>
        <w:sz w:val="24"/>
        <w:szCs w:val="24"/>
        <w:shd w:val="clear" w:color="auto" w:fill="auto"/>
        <w:vertAlign w:val="baseline"/>
      </w:rPr>
    </w:lvl>
    <w:lvl w:ilvl="6">
      <w:start w:val="1"/>
      <w:numFmt w:val="decimal"/>
      <w:lvlText w:val="%3.%4.(%5)(%6)%7."/>
      <w:lvlJc w:val="left"/>
      <w:pPr>
        <w:ind w:left="2628" w:hanging="2628"/>
      </w:pPr>
      <w:rPr>
        <w:rFonts w:ascii="Times New Roman" w:eastAsia="Times New Roman" w:hAnsi="Times New Roman" w:cs="Times New Roman" w:hint="default"/>
        <w:b w:val="0"/>
        <w:i w:val="0"/>
        <w:smallCaps w:val="0"/>
        <w:strike w:val="0"/>
        <w:sz w:val="16"/>
        <w:szCs w:val="16"/>
        <w:shd w:val="clear" w:color="auto" w:fill="auto"/>
        <w:vertAlign w:val="baseline"/>
      </w:rPr>
    </w:lvl>
    <w:lvl w:ilvl="7">
      <w:start w:val="1"/>
      <w:numFmt w:val="lowerLetter"/>
      <w:lvlText w:val="%3.%4.(%5)(%6)%7.%8."/>
      <w:lvlJc w:val="left"/>
      <w:pPr>
        <w:ind w:left="2628" w:hanging="2628"/>
      </w:pPr>
      <w:rPr>
        <w:rFonts w:ascii="Times New Roman" w:eastAsia="Times New Roman" w:hAnsi="Times New Roman" w:cs="Times New Roman" w:hint="default"/>
        <w:b w:val="0"/>
        <w:i w:val="0"/>
        <w:smallCaps w:val="0"/>
        <w:strike w:val="0"/>
        <w:sz w:val="16"/>
        <w:szCs w:val="16"/>
        <w:shd w:val="clear" w:color="auto" w:fill="auto"/>
        <w:vertAlign w:val="baseline"/>
      </w:rPr>
    </w:lvl>
    <w:lvl w:ilvl="8">
      <w:start w:val="1"/>
      <w:numFmt w:val="lowerRoman"/>
      <w:lvlText w:val="%3.%4.(%5)(%6)%7.%8.%9."/>
      <w:lvlJc w:val="left"/>
      <w:pPr>
        <w:ind w:left="2628" w:hanging="2628"/>
      </w:pPr>
      <w:rPr>
        <w:rFonts w:ascii="Times New Roman" w:eastAsia="Times New Roman" w:hAnsi="Times New Roman" w:cs="Times New Roman" w:hint="default"/>
        <w:b w:val="0"/>
        <w:i w:val="0"/>
        <w:smallCaps w:val="0"/>
        <w:strike w:val="0"/>
        <w:sz w:val="16"/>
        <w:szCs w:val="16"/>
        <w:shd w:val="clear" w:color="auto" w:fill="auto"/>
        <w:vertAlign w:val="baseline"/>
      </w:rPr>
    </w:lvl>
  </w:abstractNum>
  <w:abstractNum w:abstractNumId="41" w15:restartNumberingAfterBreak="0">
    <w:nsid w:val="612A4C7C"/>
    <w:multiLevelType w:val="multilevel"/>
    <w:tmpl w:val="8C4CB470"/>
    <w:numStyleLink w:val="ImportedStyle7"/>
  </w:abstractNum>
  <w:abstractNum w:abstractNumId="42" w15:restartNumberingAfterBreak="0">
    <w:nsid w:val="61623522"/>
    <w:multiLevelType w:val="multilevel"/>
    <w:tmpl w:val="89B42B3C"/>
    <w:name w:val="zzmpEuroCorp1||Euro Corp 1|2|3|0|1|0|41||1|0|32||1|0|32||1|0|32||1|0|32||1|2|32||1|2|32||1|2|32||1|2|32||"/>
    <w:lvl w:ilvl="0">
      <w:start w:val="1"/>
      <w:numFmt w:val="decimal"/>
      <w:pStyle w:val="EuroCorp1L1"/>
      <w:isLgl/>
      <w:lvlText w:val="%1."/>
      <w:lvlJc w:val="left"/>
      <w:pPr>
        <w:tabs>
          <w:tab w:val="num" w:pos="990"/>
        </w:tabs>
        <w:ind w:left="990" w:hanging="720"/>
      </w:pPr>
      <w:rPr>
        <w:rFonts w:ascii="Times New Roman" w:hAnsi="Times New Roman" w:cs="Times New Roman" w:hint="default"/>
        <w:b/>
        <w:i w:val="0"/>
        <w:caps/>
        <w:smallCaps w:val="0"/>
        <w:strike w:val="0"/>
        <w:dstrike w:val="0"/>
        <w:color w:val="auto"/>
        <w:sz w:val="20"/>
        <w:u w:val="none"/>
        <w:effect w:val="none"/>
      </w:rPr>
    </w:lvl>
    <w:lvl w:ilvl="1">
      <w:start w:val="1"/>
      <w:numFmt w:val="decimal"/>
      <w:pStyle w:val="EuroCorp1L2"/>
      <w:lvlText w:val="%1.%2"/>
      <w:lvlJc w:val="left"/>
      <w:pPr>
        <w:tabs>
          <w:tab w:val="num" w:pos="1080"/>
        </w:tabs>
        <w:ind w:left="1080" w:hanging="720"/>
      </w:pPr>
      <w:rPr>
        <w:rFonts w:ascii="Times New Roman" w:hAnsi="Times New Roman" w:cs="Times New Roman" w:hint="default"/>
        <w:b w:val="0"/>
        <w:i w:val="0"/>
        <w:caps w:val="0"/>
        <w:strike w:val="0"/>
        <w:dstrike w:val="0"/>
        <w:color w:val="auto"/>
        <w:sz w:val="20"/>
        <w:u w:val="none"/>
        <w:effect w:val="none"/>
      </w:rPr>
    </w:lvl>
    <w:lvl w:ilvl="2">
      <w:start w:val="1"/>
      <w:numFmt w:val="decimal"/>
      <w:pStyle w:val="EuroCorp1L3"/>
      <w:lvlText w:val="%1.%2.%3"/>
      <w:lvlJc w:val="left"/>
      <w:pPr>
        <w:tabs>
          <w:tab w:val="num" w:pos="2160"/>
        </w:tabs>
        <w:ind w:left="2160" w:hanging="1080"/>
      </w:pPr>
      <w:rPr>
        <w:rFonts w:ascii="Times New Roman" w:hAnsi="Times New Roman" w:cs="Times New Roman" w:hint="default"/>
        <w:b w:val="0"/>
        <w:i w:val="0"/>
        <w:caps w:val="0"/>
        <w:strike w:val="0"/>
        <w:dstrike w:val="0"/>
        <w:color w:val="auto"/>
        <w:sz w:val="20"/>
        <w:u w:val="none"/>
        <w:effect w:val="none"/>
      </w:rPr>
    </w:lvl>
    <w:lvl w:ilvl="3">
      <w:start w:val="1"/>
      <w:numFmt w:val="lowerLetter"/>
      <w:pStyle w:val="EuroCorp1L4"/>
      <w:lvlText w:val="(%4)"/>
      <w:lvlJc w:val="left"/>
      <w:pPr>
        <w:tabs>
          <w:tab w:val="num" w:pos="2430"/>
        </w:tabs>
        <w:ind w:left="2430" w:hanging="720"/>
      </w:pPr>
      <w:rPr>
        <w:rFonts w:ascii="Arial" w:hAnsi="Arial" w:cs="Arial"/>
        <w:b w:val="0"/>
        <w:i w:val="0"/>
        <w:caps w:val="0"/>
        <w:strike w:val="0"/>
        <w:dstrike w:val="0"/>
        <w:color w:val="auto"/>
        <w:sz w:val="22"/>
        <w:u w:val="none"/>
        <w:effect w:val="none"/>
      </w:rPr>
    </w:lvl>
    <w:lvl w:ilvl="4">
      <w:start w:val="1"/>
      <w:numFmt w:val="lowerRoman"/>
      <w:pStyle w:val="EuroCorp1L5"/>
      <w:lvlText w:val="(%5)"/>
      <w:lvlJc w:val="left"/>
      <w:pPr>
        <w:tabs>
          <w:tab w:val="num" w:pos="3150"/>
        </w:tabs>
        <w:ind w:left="3150" w:hanging="720"/>
      </w:pPr>
      <w:rPr>
        <w:rFonts w:ascii="Arial" w:hAnsi="Arial" w:cs="Arial"/>
        <w:b w:val="0"/>
        <w:i w:val="0"/>
        <w:caps w:val="0"/>
        <w:strike w:val="0"/>
        <w:dstrike w:val="0"/>
        <w:color w:val="auto"/>
        <w:sz w:val="22"/>
        <w:u w:val="none"/>
        <w:effect w:val="none"/>
      </w:rPr>
    </w:lvl>
    <w:lvl w:ilvl="5">
      <w:start w:val="1"/>
      <w:numFmt w:val="decimal"/>
      <w:pStyle w:val="EuroCorp1L6"/>
      <w:lvlText w:val="(%6)"/>
      <w:lvlJc w:val="left"/>
      <w:pPr>
        <w:tabs>
          <w:tab w:val="num" w:pos="3870"/>
        </w:tabs>
        <w:ind w:left="3870" w:hanging="720"/>
      </w:pPr>
      <w:rPr>
        <w:rFonts w:ascii="Arial" w:hAnsi="Arial" w:cs="Arial"/>
        <w:b w:val="0"/>
        <w:i w:val="0"/>
        <w:caps w:val="0"/>
        <w:strike w:val="0"/>
        <w:dstrike w:val="0"/>
        <w:color w:val="auto"/>
        <w:sz w:val="22"/>
        <w:u w:val="none"/>
        <w:effect w:val="none"/>
      </w:rPr>
    </w:lvl>
    <w:lvl w:ilvl="6">
      <w:start w:val="1"/>
      <w:numFmt w:val="bullet"/>
      <w:lvlRestart w:val="0"/>
      <w:pStyle w:val="EuroCorp1L7"/>
      <w:lvlText w:val="·"/>
      <w:lvlJc w:val="left"/>
      <w:pPr>
        <w:tabs>
          <w:tab w:val="num" w:pos="630"/>
        </w:tabs>
        <w:ind w:left="630" w:hanging="720"/>
      </w:pPr>
      <w:rPr>
        <w:rFonts w:ascii="Symbol" w:hAnsi="Symbol" w:hint="default"/>
        <w:b w:val="0"/>
        <w:i w:val="0"/>
        <w:caps w:val="0"/>
        <w:strike w:val="0"/>
        <w:dstrike w:val="0"/>
        <w:color w:val="auto"/>
        <w:sz w:val="22"/>
        <w:u w:val="none"/>
        <w:effect w:val="none"/>
      </w:rPr>
    </w:lvl>
    <w:lvl w:ilvl="7">
      <w:start w:val="1"/>
      <w:numFmt w:val="bullet"/>
      <w:lvlRestart w:val="0"/>
      <w:pStyle w:val="EuroCorp1L8"/>
      <w:lvlText w:val="·"/>
      <w:lvlJc w:val="left"/>
      <w:pPr>
        <w:tabs>
          <w:tab w:val="num" w:pos="1350"/>
        </w:tabs>
        <w:ind w:left="1710" w:hanging="1080"/>
      </w:pPr>
      <w:rPr>
        <w:rFonts w:ascii="Symbol" w:hAnsi="Symbol" w:hint="default"/>
        <w:b w:val="0"/>
        <w:i w:val="0"/>
        <w:caps w:val="0"/>
        <w:strike w:val="0"/>
        <w:dstrike w:val="0"/>
        <w:color w:val="auto"/>
        <w:sz w:val="22"/>
        <w:u w:val="none"/>
        <w:effect w:val="none"/>
      </w:rPr>
    </w:lvl>
    <w:lvl w:ilvl="8">
      <w:start w:val="1"/>
      <w:numFmt w:val="bullet"/>
      <w:lvlRestart w:val="0"/>
      <w:pStyle w:val="EuroCorp1L1"/>
      <w:lvlText w:val="·"/>
      <w:lvlJc w:val="left"/>
      <w:pPr>
        <w:tabs>
          <w:tab w:val="num" w:pos="2430"/>
        </w:tabs>
        <w:ind w:left="2430" w:hanging="720"/>
      </w:pPr>
      <w:rPr>
        <w:rFonts w:ascii="Symbol" w:hAnsi="Symbol" w:hint="default"/>
        <w:b w:val="0"/>
        <w:i w:val="0"/>
        <w:caps w:val="0"/>
        <w:strike w:val="0"/>
        <w:dstrike w:val="0"/>
        <w:color w:val="auto"/>
        <w:sz w:val="22"/>
        <w:u w:val="none"/>
        <w:effect w:val="none"/>
      </w:rPr>
    </w:lvl>
  </w:abstractNum>
  <w:abstractNum w:abstractNumId="43" w15:restartNumberingAfterBreak="0">
    <w:nsid w:val="62121F24"/>
    <w:multiLevelType w:val="hybridMultilevel"/>
    <w:tmpl w:val="B4303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6785C69"/>
    <w:multiLevelType w:val="hybridMultilevel"/>
    <w:tmpl w:val="D2FCA022"/>
    <w:lvl w:ilvl="0" w:tplc="EB0CEF9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1E9A2C">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4688844">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10A9A3C">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0103CE6">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5A622FC">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FDEE690">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C223058">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0AAE760">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6AA16154"/>
    <w:multiLevelType w:val="multilevel"/>
    <w:tmpl w:val="49D6F360"/>
    <w:numStyleLink w:val="ImportedStyle2"/>
  </w:abstractNum>
  <w:abstractNum w:abstractNumId="46" w15:restartNumberingAfterBreak="0">
    <w:nsid w:val="6C6405A9"/>
    <w:multiLevelType w:val="hybridMultilevel"/>
    <w:tmpl w:val="8E88A08A"/>
    <w:lvl w:ilvl="0" w:tplc="6A74712E">
      <w:start w:val="1"/>
      <w:numFmt w:val="bullet"/>
      <w:lvlText w:val="●"/>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6829776">
      <w:start w:val="1"/>
      <w:numFmt w:val="bullet"/>
      <w:lvlText w:val="○"/>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E2A5264">
      <w:start w:val="1"/>
      <w:numFmt w:val="bullet"/>
      <w:lvlText w:val="■"/>
      <w:lvlJc w:val="left"/>
      <w:pPr>
        <w:ind w:left="21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C9A6164">
      <w:start w:val="1"/>
      <w:numFmt w:val="bullet"/>
      <w:lvlText w:val="●"/>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33A260A">
      <w:start w:val="1"/>
      <w:numFmt w:val="bullet"/>
      <w:lvlText w:val="○"/>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A203810">
      <w:start w:val="1"/>
      <w:numFmt w:val="bullet"/>
      <w:lvlText w:val="■"/>
      <w:lvlJc w:val="left"/>
      <w:pPr>
        <w:ind w:left="43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6CE4550">
      <w:start w:val="1"/>
      <w:numFmt w:val="bullet"/>
      <w:lvlText w:val="●"/>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BDAB914">
      <w:start w:val="1"/>
      <w:numFmt w:val="bullet"/>
      <w:lvlText w:val="○"/>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46E0D9A">
      <w:start w:val="1"/>
      <w:numFmt w:val="bullet"/>
      <w:lvlText w:val="■"/>
      <w:lvlJc w:val="left"/>
      <w:pPr>
        <w:ind w:left="64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7" w15:restartNumberingAfterBreak="0">
    <w:nsid w:val="6CF00B1D"/>
    <w:multiLevelType w:val="multilevel"/>
    <w:tmpl w:val="34E24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F0F5677"/>
    <w:multiLevelType w:val="multilevel"/>
    <w:tmpl w:val="FAE23B5A"/>
    <w:styleLink w:val="ImportedStyle6"/>
    <w:lvl w:ilvl="0">
      <w:start w:val="1"/>
      <w:numFmt w:val="lowerRoman"/>
      <w:lvlText w:val="(%1)"/>
      <w:lvlJc w:val="left"/>
      <w:pPr>
        <w:ind w:left="4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3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4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576" w:hanging="57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Roman"/>
      <w:lvlText w:val="%4.%5)"/>
      <w:lvlJc w:val="left"/>
      <w:pPr>
        <w:ind w:left="576" w:hanging="57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4.%5)%6)"/>
      <w:lvlJc w:val="left"/>
      <w:pPr>
        <w:ind w:left="576" w:hanging="57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decimal"/>
      <w:lvlText w:val="%4.%5)%6)%7."/>
      <w:lvlJc w:val="left"/>
      <w:pPr>
        <w:ind w:left="2592" w:hanging="259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7">
      <w:start w:val="1"/>
      <w:numFmt w:val="lowerLetter"/>
      <w:lvlText w:val="%4.%5)%6)%7.%8."/>
      <w:lvlJc w:val="left"/>
      <w:pPr>
        <w:ind w:left="2592" w:hanging="259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8">
      <w:start w:val="1"/>
      <w:numFmt w:val="lowerRoman"/>
      <w:lvlText w:val="%4.%5)%6)%7.%8.%9."/>
      <w:lvlJc w:val="left"/>
      <w:pPr>
        <w:ind w:left="2592" w:hanging="259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abstractNum>
  <w:abstractNum w:abstractNumId="49" w15:restartNumberingAfterBreak="0">
    <w:nsid w:val="719F2BAB"/>
    <w:multiLevelType w:val="hybridMultilevel"/>
    <w:tmpl w:val="D01C53EA"/>
    <w:lvl w:ilvl="0" w:tplc="B0623B1C">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12E36F6">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DE62E2E">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A646DC8">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426768E">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4024F9A">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D4AD26E">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FD4E136">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D2DA84">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15:restartNumberingAfterBreak="0">
    <w:nsid w:val="72AB59F6"/>
    <w:multiLevelType w:val="multilevel"/>
    <w:tmpl w:val="D5BE747C"/>
    <w:lvl w:ilvl="0">
      <w:start w:val="1"/>
      <w:numFmt w:val="lowerRoman"/>
      <w:lvlText w:val="(%1)"/>
      <w:lvlJc w:val="left"/>
      <w:pPr>
        <w:ind w:left="576" w:hanging="576"/>
      </w:pPr>
      <w:rPr>
        <w:rFonts w:ascii="Times New Roman" w:eastAsia="Times New Roman" w:hAnsi="Times New Roman" w:cs="Times New Roman" w:hint="default"/>
        <w:b w:val="0"/>
        <w:i w:val="0"/>
        <w:smallCaps w:val="0"/>
        <w:strike w:val="0"/>
        <w:shd w:val="clear" w:color="auto" w:fill="auto"/>
        <w:vertAlign w:val="baseline"/>
      </w:rPr>
    </w:lvl>
    <w:lvl w:ilvl="1">
      <w:start w:val="1"/>
      <w:numFmt w:val="decimal"/>
      <w:lvlText w:val="%2."/>
      <w:lvlJc w:val="left"/>
      <w:pPr>
        <w:ind w:left="360" w:hanging="360"/>
      </w:pPr>
      <w:rPr>
        <w:rFonts w:ascii="Times" w:eastAsia="Times" w:hAnsi="Times" w:cs="Times" w:hint="default"/>
        <w:b/>
        <w:i w:val="0"/>
        <w:smallCaps w:val="0"/>
        <w:strike w:val="0"/>
        <w:shd w:val="clear" w:color="auto" w:fill="auto"/>
        <w:vertAlign w:val="baseline"/>
      </w:rPr>
    </w:lvl>
    <w:lvl w:ilvl="2">
      <w:start w:val="1"/>
      <w:numFmt w:val="decimal"/>
      <w:lvlText w:val="%3."/>
      <w:lvlJc w:val="left"/>
      <w:pPr>
        <w:ind w:left="576" w:hanging="576"/>
      </w:pPr>
      <w:rPr>
        <w:rFonts w:ascii="Times" w:eastAsia="Times" w:hAnsi="Times" w:cs="Times" w:hint="default"/>
        <w:b/>
        <w:i w:val="0"/>
        <w:smallCaps w:val="0"/>
        <w:strike w:val="0"/>
        <w:shd w:val="clear" w:color="auto" w:fill="auto"/>
        <w:vertAlign w:val="baseline"/>
      </w:rPr>
    </w:lvl>
    <w:lvl w:ilvl="3">
      <w:start w:val="4"/>
      <w:numFmt w:val="decimal"/>
      <w:lvlText w:val="2.%4."/>
      <w:lvlJc w:val="left"/>
      <w:pPr>
        <w:ind w:left="540" w:hanging="495"/>
      </w:pPr>
      <w:rPr>
        <w:rFonts w:ascii="Times New Roman" w:eastAsia="Times New Roman" w:hAnsi="Times New Roman" w:cs="Times New Roman" w:hint="default"/>
        <w:b w:val="0"/>
        <w:i w:val="0"/>
        <w:smallCaps w:val="0"/>
        <w:strike w:val="0"/>
        <w:shd w:val="clear" w:color="auto" w:fill="auto"/>
        <w:vertAlign w:val="baseline"/>
      </w:rPr>
    </w:lvl>
    <w:lvl w:ilvl="4">
      <w:start w:val="1"/>
      <w:numFmt w:val="lowerRoman"/>
      <w:lvlText w:val="%3.%4.(%5)"/>
      <w:lvlJc w:val="left"/>
      <w:pPr>
        <w:ind w:left="540" w:hanging="495"/>
      </w:pPr>
      <w:rPr>
        <w:rFonts w:ascii="Times New Roman" w:eastAsia="Times New Roman" w:hAnsi="Times New Roman" w:cs="Times New Roman" w:hint="default"/>
        <w:b w:val="0"/>
        <w:i w:val="0"/>
        <w:smallCaps w:val="0"/>
        <w:strike w:val="0"/>
        <w:shd w:val="clear" w:color="auto" w:fill="auto"/>
        <w:vertAlign w:val="baseline"/>
      </w:rPr>
    </w:lvl>
    <w:lvl w:ilvl="5">
      <w:start w:val="1"/>
      <w:numFmt w:val="lowerRoman"/>
      <w:lvlText w:val="%3.%4.(%5)(%6)"/>
      <w:lvlJc w:val="left"/>
      <w:pPr>
        <w:ind w:left="540" w:hanging="495"/>
      </w:pPr>
      <w:rPr>
        <w:rFonts w:ascii="Times New Roman" w:eastAsia="Times New Roman" w:hAnsi="Times New Roman" w:cs="Times New Roman" w:hint="default"/>
        <w:b w:val="0"/>
        <w:i w:val="0"/>
        <w:smallCaps w:val="0"/>
        <w:strike w:val="0"/>
        <w:sz w:val="24"/>
        <w:szCs w:val="24"/>
        <w:shd w:val="clear" w:color="auto" w:fill="auto"/>
        <w:vertAlign w:val="baseline"/>
      </w:rPr>
    </w:lvl>
    <w:lvl w:ilvl="6">
      <w:start w:val="1"/>
      <w:numFmt w:val="decimal"/>
      <w:lvlText w:val="%3.%4.(%5)(%6)%7."/>
      <w:lvlJc w:val="left"/>
      <w:pPr>
        <w:ind w:left="2556" w:hanging="2511"/>
      </w:pPr>
      <w:rPr>
        <w:rFonts w:ascii="Times New Roman" w:eastAsia="Times New Roman" w:hAnsi="Times New Roman" w:cs="Times New Roman" w:hint="default"/>
        <w:b w:val="0"/>
        <w:i w:val="0"/>
        <w:smallCaps w:val="0"/>
        <w:strike w:val="0"/>
        <w:sz w:val="16"/>
        <w:szCs w:val="16"/>
        <w:shd w:val="clear" w:color="auto" w:fill="auto"/>
        <w:vertAlign w:val="baseline"/>
      </w:rPr>
    </w:lvl>
    <w:lvl w:ilvl="7">
      <w:start w:val="1"/>
      <w:numFmt w:val="lowerLetter"/>
      <w:lvlText w:val="%3.%4.(%5)(%6)%7.%8."/>
      <w:lvlJc w:val="left"/>
      <w:pPr>
        <w:ind w:left="2556" w:hanging="2511"/>
      </w:pPr>
      <w:rPr>
        <w:rFonts w:ascii="Times New Roman" w:eastAsia="Times New Roman" w:hAnsi="Times New Roman" w:cs="Times New Roman" w:hint="default"/>
        <w:b w:val="0"/>
        <w:i w:val="0"/>
        <w:smallCaps w:val="0"/>
        <w:strike w:val="0"/>
        <w:sz w:val="16"/>
        <w:szCs w:val="16"/>
        <w:shd w:val="clear" w:color="auto" w:fill="auto"/>
        <w:vertAlign w:val="baseline"/>
      </w:rPr>
    </w:lvl>
    <w:lvl w:ilvl="8">
      <w:start w:val="1"/>
      <w:numFmt w:val="lowerRoman"/>
      <w:lvlText w:val="%3.%4.(%5)(%6)%7.%8.%9."/>
      <w:lvlJc w:val="left"/>
      <w:pPr>
        <w:ind w:left="2601" w:hanging="2510"/>
      </w:pPr>
      <w:rPr>
        <w:rFonts w:ascii="Times New Roman" w:eastAsia="Times New Roman" w:hAnsi="Times New Roman" w:cs="Times New Roman" w:hint="default"/>
        <w:b w:val="0"/>
        <w:i w:val="0"/>
        <w:smallCaps w:val="0"/>
        <w:strike w:val="0"/>
        <w:sz w:val="16"/>
        <w:szCs w:val="16"/>
        <w:shd w:val="clear" w:color="auto" w:fill="auto"/>
        <w:vertAlign w:val="baseline"/>
      </w:rPr>
    </w:lvl>
  </w:abstractNum>
  <w:abstractNum w:abstractNumId="51" w15:restartNumberingAfterBreak="0">
    <w:nsid w:val="74471356"/>
    <w:multiLevelType w:val="multilevel"/>
    <w:tmpl w:val="9DBA74B2"/>
    <w:lvl w:ilvl="0">
      <w:start w:val="1"/>
      <w:numFmt w:val="lowerRoman"/>
      <w:lvlText w:val="(%1)"/>
      <w:lvlJc w:val="left"/>
      <w:pPr>
        <w:ind w:left="576" w:hanging="576"/>
      </w:pPr>
      <w:rPr>
        <w:rFonts w:ascii="Times New Roman" w:eastAsia="Times New Roman" w:hAnsi="Times New Roman" w:cs="Times New Roman" w:hint="default"/>
        <w:b w:val="0"/>
        <w:i w:val="0"/>
        <w:smallCaps w:val="0"/>
        <w:strike w:val="0"/>
        <w:shd w:val="clear" w:color="auto" w:fill="auto"/>
        <w:vertAlign w:val="baseline"/>
      </w:rPr>
    </w:lvl>
    <w:lvl w:ilvl="1">
      <w:start w:val="1"/>
      <w:numFmt w:val="decimal"/>
      <w:lvlText w:val="%2."/>
      <w:lvlJc w:val="left"/>
      <w:pPr>
        <w:ind w:left="360" w:hanging="360"/>
      </w:pPr>
      <w:rPr>
        <w:rFonts w:ascii="Times" w:eastAsia="Times" w:hAnsi="Times" w:cs="Times" w:hint="default"/>
        <w:b/>
        <w:i w:val="0"/>
        <w:smallCaps w:val="0"/>
        <w:strike w:val="0"/>
        <w:shd w:val="clear" w:color="auto" w:fill="auto"/>
        <w:vertAlign w:val="baseline"/>
      </w:rPr>
    </w:lvl>
    <w:lvl w:ilvl="2">
      <w:start w:val="1"/>
      <w:numFmt w:val="decimal"/>
      <w:lvlText w:val="%3."/>
      <w:lvlJc w:val="left"/>
      <w:pPr>
        <w:ind w:left="612" w:hanging="612"/>
      </w:pPr>
      <w:rPr>
        <w:rFonts w:ascii="Times" w:eastAsia="Times" w:hAnsi="Times" w:cs="Times" w:hint="default"/>
        <w:b/>
        <w:i w:val="0"/>
        <w:smallCaps w:val="0"/>
        <w:strike w:val="0"/>
        <w:shd w:val="clear" w:color="auto" w:fill="auto"/>
        <w:vertAlign w:val="baseline"/>
      </w:rPr>
    </w:lvl>
    <w:lvl w:ilvl="3">
      <w:start w:val="1"/>
      <w:numFmt w:val="decimal"/>
      <w:lvlText w:val="3.%4."/>
      <w:lvlJc w:val="left"/>
      <w:pPr>
        <w:ind w:left="576" w:hanging="576"/>
      </w:pPr>
      <w:rPr>
        <w:rFonts w:ascii="Times New Roman" w:eastAsia="Times New Roman" w:hAnsi="Times New Roman" w:cs="Times New Roman" w:hint="default"/>
        <w:b w:val="0"/>
        <w:i w:val="0"/>
        <w:smallCaps w:val="0"/>
        <w:strike w:val="0"/>
        <w:shd w:val="clear" w:color="auto" w:fill="auto"/>
        <w:vertAlign w:val="baseline"/>
      </w:rPr>
    </w:lvl>
    <w:lvl w:ilvl="4">
      <w:start w:val="1"/>
      <w:numFmt w:val="lowerRoman"/>
      <w:lvlText w:val="%3.%4.(%5)"/>
      <w:lvlJc w:val="left"/>
      <w:pPr>
        <w:ind w:left="576" w:hanging="576"/>
      </w:pPr>
      <w:rPr>
        <w:rFonts w:ascii="Times New Roman" w:eastAsia="Times New Roman" w:hAnsi="Times New Roman" w:cs="Times New Roman" w:hint="default"/>
        <w:b w:val="0"/>
        <w:i w:val="0"/>
        <w:smallCaps w:val="0"/>
        <w:strike w:val="0"/>
        <w:shd w:val="clear" w:color="auto" w:fill="auto"/>
        <w:vertAlign w:val="baseline"/>
      </w:rPr>
    </w:lvl>
    <w:lvl w:ilvl="5">
      <w:start w:val="1"/>
      <w:numFmt w:val="lowerRoman"/>
      <w:lvlText w:val="%3.%4.(%5)(%6)"/>
      <w:lvlJc w:val="left"/>
      <w:pPr>
        <w:ind w:left="576" w:hanging="576"/>
      </w:pPr>
      <w:rPr>
        <w:rFonts w:ascii="Times New Roman" w:eastAsia="Times New Roman" w:hAnsi="Times New Roman" w:cs="Times New Roman" w:hint="default"/>
        <w:b w:val="0"/>
        <w:i w:val="0"/>
        <w:smallCaps w:val="0"/>
        <w:strike w:val="0"/>
        <w:sz w:val="24"/>
        <w:szCs w:val="24"/>
        <w:shd w:val="clear" w:color="auto" w:fill="auto"/>
        <w:vertAlign w:val="baseline"/>
      </w:rPr>
    </w:lvl>
    <w:lvl w:ilvl="6">
      <w:start w:val="1"/>
      <w:numFmt w:val="decimal"/>
      <w:lvlText w:val="%3.%4.(%5)(%6)%7."/>
      <w:lvlJc w:val="left"/>
      <w:pPr>
        <w:ind w:left="2592" w:hanging="2592"/>
      </w:pPr>
      <w:rPr>
        <w:rFonts w:ascii="Times New Roman" w:eastAsia="Times New Roman" w:hAnsi="Times New Roman" w:cs="Times New Roman" w:hint="default"/>
        <w:b w:val="0"/>
        <w:i w:val="0"/>
        <w:smallCaps w:val="0"/>
        <w:strike w:val="0"/>
        <w:sz w:val="16"/>
        <w:szCs w:val="16"/>
        <w:shd w:val="clear" w:color="auto" w:fill="auto"/>
        <w:vertAlign w:val="baseline"/>
      </w:rPr>
    </w:lvl>
    <w:lvl w:ilvl="7">
      <w:start w:val="1"/>
      <w:numFmt w:val="lowerLetter"/>
      <w:lvlText w:val="%3.%4.(%5)(%6)%7.%8."/>
      <w:lvlJc w:val="left"/>
      <w:pPr>
        <w:ind w:left="2592" w:hanging="2592"/>
      </w:pPr>
      <w:rPr>
        <w:rFonts w:ascii="Times New Roman" w:eastAsia="Times New Roman" w:hAnsi="Times New Roman" w:cs="Times New Roman" w:hint="default"/>
        <w:b w:val="0"/>
        <w:i w:val="0"/>
        <w:smallCaps w:val="0"/>
        <w:strike w:val="0"/>
        <w:sz w:val="16"/>
        <w:szCs w:val="16"/>
        <w:shd w:val="clear" w:color="auto" w:fill="auto"/>
        <w:vertAlign w:val="baseline"/>
      </w:rPr>
    </w:lvl>
    <w:lvl w:ilvl="8">
      <w:start w:val="1"/>
      <w:numFmt w:val="lowerRoman"/>
      <w:lvlText w:val="%3.%4.(%5)(%6)%7.%8.%9."/>
      <w:lvlJc w:val="left"/>
      <w:pPr>
        <w:ind w:left="2592" w:hanging="2592"/>
      </w:pPr>
      <w:rPr>
        <w:rFonts w:ascii="Times New Roman" w:eastAsia="Times New Roman" w:hAnsi="Times New Roman" w:cs="Times New Roman" w:hint="default"/>
        <w:b w:val="0"/>
        <w:i w:val="0"/>
        <w:smallCaps w:val="0"/>
        <w:strike w:val="0"/>
        <w:sz w:val="16"/>
        <w:szCs w:val="16"/>
        <w:shd w:val="clear" w:color="auto" w:fill="auto"/>
        <w:vertAlign w:val="baseline"/>
      </w:rPr>
    </w:lvl>
  </w:abstractNum>
  <w:abstractNum w:abstractNumId="52" w15:restartNumberingAfterBreak="0">
    <w:nsid w:val="759C3E61"/>
    <w:multiLevelType w:val="hybridMultilevel"/>
    <w:tmpl w:val="F7A2C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63F26E3"/>
    <w:multiLevelType w:val="hybridMultilevel"/>
    <w:tmpl w:val="FC84E2A6"/>
    <w:lvl w:ilvl="0" w:tplc="A3C68112">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8B4A99C">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FB60F24">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39C9D54">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5A227AE">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47E9332">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AA809F6">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6089992">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30414FC">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15:restartNumberingAfterBreak="0">
    <w:nsid w:val="77426437"/>
    <w:multiLevelType w:val="multilevel"/>
    <w:tmpl w:val="B69E5D36"/>
    <w:numStyleLink w:val="ImportedStyle4"/>
  </w:abstractNum>
  <w:abstractNum w:abstractNumId="55" w15:restartNumberingAfterBreak="0">
    <w:nsid w:val="7C644FD2"/>
    <w:multiLevelType w:val="hybridMultilevel"/>
    <w:tmpl w:val="C23E51A2"/>
    <w:styleLink w:val="ImportedStyle8"/>
    <w:lvl w:ilvl="0" w:tplc="2214E118">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FCE45136">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098219FE">
      <w:start w:val="1"/>
      <w:numFmt w:val="lowerRoman"/>
      <w:lvlText w:val="%3."/>
      <w:lvlJc w:val="left"/>
      <w:pPr>
        <w:ind w:left="2160"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3" w:tplc="66B6C8AC">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1AA0D9E8">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593EF986">
      <w:start w:val="1"/>
      <w:numFmt w:val="lowerRoman"/>
      <w:lvlText w:val="%6."/>
      <w:lvlJc w:val="left"/>
      <w:pPr>
        <w:ind w:left="4320"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6848E2">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5F7457B6">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BE61106">
      <w:start w:val="1"/>
      <w:numFmt w:val="lowerRoman"/>
      <w:lvlText w:val="%9."/>
      <w:lvlJc w:val="left"/>
      <w:pPr>
        <w:ind w:left="6480" w:hanging="2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6" w15:restartNumberingAfterBreak="0">
    <w:nsid w:val="7CF0613B"/>
    <w:multiLevelType w:val="multilevel"/>
    <w:tmpl w:val="0CC4F6EE"/>
    <w:numStyleLink w:val="ImportedStyle5"/>
  </w:abstractNum>
  <w:abstractNum w:abstractNumId="57" w15:restartNumberingAfterBreak="0">
    <w:nsid w:val="7E351AC2"/>
    <w:multiLevelType w:val="hybridMultilevel"/>
    <w:tmpl w:val="5BB001B4"/>
    <w:lvl w:ilvl="0" w:tplc="A016034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4A6787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9C62F2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C6E6CF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EAACA4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D6E95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134B40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E3655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32A7A3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45"/>
  </w:num>
  <w:num w:numId="3">
    <w:abstractNumId w:val="28"/>
  </w:num>
  <w:num w:numId="4">
    <w:abstractNumId w:val="29"/>
  </w:num>
  <w:num w:numId="5">
    <w:abstractNumId w:val="15"/>
  </w:num>
  <w:num w:numId="6">
    <w:abstractNumId w:val="54"/>
  </w:num>
  <w:num w:numId="7">
    <w:abstractNumId w:val="54"/>
    <w:lvlOverride w:ilvl="3">
      <w:startOverride w:val="4"/>
    </w:lvlOverride>
  </w:num>
  <w:num w:numId="8">
    <w:abstractNumId w:val="54"/>
    <w:lvlOverride w:ilvl="0">
      <w:lvl w:ilvl="0">
        <w:start w:val="1"/>
        <w:numFmt w:val="lowerRoman"/>
        <w:lvlText w:val="(%1)"/>
        <w:lvlJc w:val="left"/>
        <w:pPr>
          <w:ind w:left="4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ind w:left="3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4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4."/>
        <w:lvlJc w:val="left"/>
        <w:pPr>
          <w:ind w:left="441" w:hanging="3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4">
      <w:lvl w:ilvl="4">
        <w:start w:val="1"/>
        <w:numFmt w:val="lowerRoman"/>
        <w:lvlText w:val="%4.%5)"/>
        <w:lvlJc w:val="left"/>
        <w:pPr>
          <w:ind w:left="441" w:hanging="3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5">
      <w:lvl w:ilvl="5">
        <w:start w:val="1"/>
        <w:numFmt w:val="lowerRoman"/>
        <w:suff w:val="nothing"/>
        <w:lvlText w:val="%4.%5)%6)"/>
        <w:lvlJc w:val="left"/>
        <w:pPr>
          <w:ind w:left="441" w:hanging="39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decimal"/>
        <w:lvlText w:val="%4.%5)%6)%7."/>
        <w:lvlJc w:val="left"/>
        <w:pPr>
          <w:ind w:left="2054" w:hanging="200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7">
      <w:lvl w:ilvl="7">
        <w:start w:val="1"/>
        <w:numFmt w:val="lowerLetter"/>
        <w:lvlText w:val="%4.%5)%6)%7.%8."/>
        <w:lvlJc w:val="left"/>
        <w:pPr>
          <w:ind w:left="2054" w:hanging="200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8">
      <w:lvl w:ilvl="8">
        <w:start w:val="1"/>
        <w:numFmt w:val="lowerRoman"/>
        <w:lvlText w:val="%4.%5)%6)%7.%8.%9."/>
        <w:lvlJc w:val="left"/>
        <w:pPr>
          <w:ind w:left="2099" w:hanging="200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num>
  <w:num w:numId="9">
    <w:abstractNumId w:val="45"/>
    <w:lvlOverride w:ilvl="1">
      <w:startOverride w:val="3"/>
    </w:lvlOverride>
  </w:num>
  <w:num w:numId="10">
    <w:abstractNumId w:val="14"/>
  </w:num>
  <w:num w:numId="11">
    <w:abstractNumId w:val="56"/>
  </w:num>
  <w:num w:numId="12">
    <w:abstractNumId w:val="45"/>
    <w:lvlOverride w:ilvl="1">
      <w:startOverride w:val="4"/>
    </w:lvlOverride>
  </w:num>
  <w:num w:numId="13">
    <w:abstractNumId w:val="48"/>
  </w:num>
  <w:num w:numId="14">
    <w:abstractNumId w:val="32"/>
  </w:num>
  <w:num w:numId="15">
    <w:abstractNumId w:val="45"/>
    <w:lvlOverride w:ilvl="1">
      <w:startOverride w:val="5"/>
    </w:lvlOverride>
  </w:num>
  <w:num w:numId="16">
    <w:abstractNumId w:val="31"/>
  </w:num>
  <w:num w:numId="17">
    <w:abstractNumId w:val="33"/>
  </w:num>
  <w:num w:numId="18">
    <w:abstractNumId w:val="45"/>
    <w:lvlOverride w:ilvl="1">
      <w:startOverride w:val="6"/>
    </w:lvlOverride>
  </w:num>
  <w:num w:numId="19">
    <w:abstractNumId w:val="55"/>
  </w:num>
  <w:num w:numId="20">
    <w:abstractNumId w:val="19"/>
  </w:num>
  <w:num w:numId="21">
    <w:abstractNumId w:val="19"/>
    <w:lvlOverride w:ilvl="0">
      <w:lvl w:ilvl="0" w:tplc="87344D8A">
        <w:start w:val="1"/>
        <w:numFmt w:val="decimal"/>
        <w:lvlText w:val="%1."/>
        <w:lvlJc w:val="left"/>
        <w:pPr>
          <w:ind w:left="792" w:hanging="432"/>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3ABCA6EE">
        <w:start w:val="1"/>
        <w:numFmt w:val="lowerLetter"/>
        <w:lvlText w:val="%2."/>
        <w:lvlJc w:val="left"/>
        <w:pPr>
          <w:ind w:left="1512" w:hanging="432"/>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AC4EB2B6">
        <w:start w:val="1"/>
        <w:numFmt w:val="lowerRoman"/>
        <w:lvlText w:val="%3."/>
        <w:lvlJc w:val="left"/>
        <w:pPr>
          <w:ind w:left="222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9C2835A0">
        <w:start w:val="1"/>
        <w:numFmt w:val="decimal"/>
        <w:lvlText w:val="%4."/>
        <w:lvlJc w:val="left"/>
        <w:pPr>
          <w:ind w:left="2952" w:hanging="432"/>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93CA4104">
        <w:start w:val="1"/>
        <w:numFmt w:val="lowerLetter"/>
        <w:lvlText w:val="%5."/>
        <w:lvlJc w:val="left"/>
        <w:pPr>
          <w:ind w:left="3672" w:hanging="432"/>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AA8AED32">
        <w:start w:val="1"/>
        <w:numFmt w:val="lowerRoman"/>
        <w:lvlText w:val="%6."/>
        <w:lvlJc w:val="left"/>
        <w:pPr>
          <w:ind w:left="438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5AC6F12A">
        <w:start w:val="1"/>
        <w:numFmt w:val="decimal"/>
        <w:lvlText w:val="%7."/>
        <w:lvlJc w:val="left"/>
        <w:pPr>
          <w:ind w:left="5112" w:hanging="432"/>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69AAF8D0">
        <w:start w:val="1"/>
        <w:numFmt w:val="lowerLetter"/>
        <w:lvlText w:val="%8."/>
        <w:lvlJc w:val="left"/>
        <w:pPr>
          <w:ind w:left="5832" w:hanging="432"/>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D76E3E12">
        <w:start w:val="1"/>
        <w:numFmt w:val="lowerRoman"/>
        <w:lvlText w:val="%9."/>
        <w:lvlJc w:val="left"/>
        <w:pPr>
          <w:ind w:left="654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num>
  <w:num w:numId="22">
    <w:abstractNumId w:val="18"/>
  </w:num>
  <w:num w:numId="23">
    <w:abstractNumId w:val="57"/>
  </w:num>
  <w:num w:numId="24">
    <w:abstractNumId w:val="5"/>
  </w:num>
  <w:num w:numId="25">
    <w:abstractNumId w:val="49"/>
  </w:num>
  <w:num w:numId="26">
    <w:abstractNumId w:val="39"/>
  </w:num>
  <w:num w:numId="27">
    <w:abstractNumId w:val="38"/>
  </w:num>
  <w:num w:numId="28">
    <w:abstractNumId w:val="44"/>
  </w:num>
  <w:num w:numId="29">
    <w:abstractNumId w:val="53"/>
  </w:num>
  <w:num w:numId="30">
    <w:abstractNumId w:val="26"/>
  </w:num>
  <w:num w:numId="31">
    <w:abstractNumId w:val="6"/>
  </w:num>
  <w:num w:numId="32">
    <w:abstractNumId w:val="24"/>
  </w:num>
  <w:num w:numId="33">
    <w:abstractNumId w:val="24"/>
    <w:lvlOverride w:ilvl="0">
      <w:lvl w:ilvl="0">
        <w:start w:val="1"/>
        <w:numFmt w:val="decimal"/>
        <w:lvlText w:val="%1."/>
        <w:lvlJc w:val="left"/>
        <w:pPr>
          <w:ind w:left="1140" w:hanging="72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1170"/>
          </w:tabs>
          <w:ind w:left="720" w:hanging="2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left" w:pos="1170"/>
          </w:tabs>
          <w:ind w:left="1800" w:hanging="7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left" w:pos="1170"/>
          </w:tabs>
          <w:ind w:left="2340" w:hanging="7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1170"/>
          </w:tabs>
          <w:ind w:left="2880" w:hanging="7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1170"/>
          </w:tabs>
          <w:ind w:left="3420" w:hanging="7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1170"/>
          </w:tabs>
          <w:ind w:left="3960" w:hanging="7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1170"/>
          </w:tabs>
          <w:ind w:left="4500" w:hanging="7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1170"/>
          </w:tabs>
          <w:ind w:left="5040" w:hanging="7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4">
    <w:abstractNumId w:val="24"/>
    <w:lvlOverride w:ilvl="0">
      <w:lvl w:ilvl="0">
        <w:start w:val="1"/>
        <w:numFmt w:val="decimal"/>
        <w:lvlText w:val="%1."/>
        <w:lvlJc w:val="left"/>
        <w:pPr>
          <w:ind w:left="1140" w:hanging="72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1170"/>
          </w:tabs>
          <w:ind w:left="720" w:hanging="2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left" w:pos="1980"/>
          </w:tabs>
          <w:ind w:left="1800" w:hanging="7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left" w:pos="1980"/>
          </w:tabs>
          <w:ind w:left="2340" w:hanging="7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1980"/>
          </w:tabs>
          <w:ind w:left="2880" w:hanging="7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1980"/>
          </w:tabs>
          <w:ind w:left="3420" w:hanging="7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1980"/>
          </w:tabs>
          <w:ind w:left="3960" w:hanging="7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1980"/>
          </w:tabs>
          <w:ind w:left="4500" w:hanging="7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1980"/>
          </w:tabs>
          <w:ind w:left="5040" w:hanging="7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5">
    <w:abstractNumId w:val="24"/>
    <w:lvlOverride w:ilvl="0">
      <w:lvl w:ilvl="0">
        <w:start w:val="1"/>
        <w:numFmt w:val="decimal"/>
        <w:lvlText w:val="%1."/>
        <w:lvlJc w:val="left"/>
        <w:pPr>
          <w:ind w:left="1140" w:hanging="72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1170"/>
          </w:tabs>
          <w:ind w:left="720" w:hanging="2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left" w:pos="1170"/>
          </w:tabs>
          <w:ind w:left="1140" w:hanging="7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left" w:pos="1170"/>
          </w:tabs>
          <w:ind w:left="1350" w:hanging="7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1170"/>
          </w:tabs>
          <w:ind w:left="1560" w:hanging="7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1170"/>
          </w:tabs>
          <w:ind w:left="1770" w:hanging="7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1170"/>
          </w:tabs>
          <w:ind w:left="1980" w:hanging="7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1170"/>
          </w:tabs>
          <w:ind w:left="2190" w:hanging="7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1170"/>
          </w:tabs>
          <w:ind w:left="2400" w:hanging="7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6">
    <w:abstractNumId w:val="30"/>
  </w:num>
  <w:num w:numId="37">
    <w:abstractNumId w:val="17"/>
  </w:num>
  <w:num w:numId="38">
    <w:abstractNumId w:val="20"/>
  </w:num>
  <w:num w:numId="39">
    <w:abstractNumId w:val="36"/>
  </w:num>
  <w:num w:numId="40">
    <w:abstractNumId w:val="21"/>
  </w:num>
  <w:num w:numId="41">
    <w:abstractNumId w:val="51"/>
  </w:num>
  <w:num w:numId="42">
    <w:abstractNumId w:val="50"/>
  </w:num>
  <w:num w:numId="43">
    <w:abstractNumId w:val="40"/>
  </w:num>
  <w:num w:numId="44">
    <w:abstractNumId w:val="12"/>
  </w:num>
  <w:num w:numId="45">
    <w:abstractNumId w:val="10"/>
  </w:num>
  <w:num w:numId="46">
    <w:abstractNumId w:val="8"/>
  </w:num>
  <w:num w:numId="47">
    <w:abstractNumId w:val="13"/>
  </w:num>
  <w:num w:numId="48">
    <w:abstractNumId w:val="3"/>
  </w:num>
  <w:num w:numId="49">
    <w:abstractNumId w:val="51"/>
    <w:lvlOverride w:ilvl="0">
      <w:lvl w:ilvl="0">
        <w:start w:val="1"/>
        <w:numFmt w:val="lowerRoman"/>
        <w:lvlText w:val="(%1)"/>
        <w:lvlJc w:val="left"/>
        <w:pPr>
          <w:ind w:left="576" w:hanging="576"/>
        </w:pPr>
        <w:rPr>
          <w:rFonts w:ascii="Times New Roman" w:eastAsia="Times New Roman" w:hAnsi="Times New Roman" w:cs="Times New Roman" w:hint="default"/>
          <w:b w:val="0"/>
          <w:i w:val="0"/>
          <w:smallCaps w:val="0"/>
          <w:strike w:val="0"/>
          <w:vertAlign w:val="baseline"/>
        </w:rPr>
      </w:lvl>
    </w:lvlOverride>
    <w:lvlOverride w:ilvl="1">
      <w:lvl w:ilvl="1">
        <w:start w:val="1"/>
        <w:numFmt w:val="decimal"/>
        <w:lvlText w:val="%2."/>
        <w:lvlJc w:val="left"/>
        <w:pPr>
          <w:ind w:left="360" w:hanging="360"/>
        </w:pPr>
        <w:rPr>
          <w:rFonts w:ascii="Times" w:eastAsia="Times" w:hAnsi="Times" w:cs="Times" w:hint="default"/>
          <w:b/>
          <w:i w:val="0"/>
          <w:smallCaps w:val="0"/>
          <w:strike w:val="0"/>
          <w:vertAlign w:val="baseline"/>
        </w:rPr>
      </w:lvl>
    </w:lvlOverride>
    <w:lvlOverride w:ilvl="2">
      <w:lvl w:ilvl="2">
        <w:start w:val="1"/>
        <w:numFmt w:val="decimal"/>
        <w:lvlText w:val="%3."/>
        <w:lvlJc w:val="left"/>
        <w:pPr>
          <w:ind w:left="612" w:hanging="612"/>
        </w:pPr>
        <w:rPr>
          <w:rFonts w:ascii="Times" w:eastAsia="Times" w:hAnsi="Times" w:cs="Times" w:hint="default"/>
          <w:b/>
          <w:i w:val="0"/>
          <w:smallCaps w:val="0"/>
          <w:strike w:val="0"/>
          <w:vertAlign w:val="baseline"/>
        </w:rPr>
      </w:lvl>
    </w:lvlOverride>
    <w:lvlOverride w:ilvl="3">
      <w:lvl w:ilvl="3">
        <w:start w:val="1"/>
        <w:numFmt w:val="decimal"/>
        <w:lvlText w:val="%3.%4."/>
        <w:lvlJc w:val="left"/>
        <w:pPr>
          <w:ind w:left="576" w:hanging="576"/>
        </w:pPr>
        <w:rPr>
          <w:rFonts w:ascii="Times New Roman" w:eastAsia="Times New Roman" w:hAnsi="Times New Roman" w:cs="Times New Roman" w:hint="default"/>
          <w:b w:val="0"/>
          <w:i w:val="0"/>
          <w:smallCaps w:val="0"/>
          <w:strike w:val="0"/>
          <w:vertAlign w:val="baseline"/>
        </w:rPr>
      </w:lvl>
    </w:lvlOverride>
    <w:lvlOverride w:ilvl="4">
      <w:lvl w:ilvl="4">
        <w:start w:val="1"/>
        <w:numFmt w:val="lowerRoman"/>
        <w:lvlText w:val="%3.%4.(%5)"/>
        <w:lvlJc w:val="left"/>
        <w:pPr>
          <w:ind w:left="576" w:hanging="576"/>
        </w:pPr>
        <w:rPr>
          <w:rFonts w:ascii="Times New Roman" w:eastAsia="Times New Roman" w:hAnsi="Times New Roman" w:cs="Times New Roman" w:hint="default"/>
          <w:b w:val="0"/>
          <w:i w:val="0"/>
          <w:smallCaps w:val="0"/>
          <w:strike w:val="0"/>
          <w:vertAlign w:val="baseline"/>
        </w:rPr>
      </w:lvl>
    </w:lvlOverride>
    <w:lvlOverride w:ilvl="5">
      <w:lvl w:ilvl="5">
        <w:start w:val="1"/>
        <w:numFmt w:val="lowerRoman"/>
        <w:lvlText w:val="%3.%4.(%5)(%6)"/>
        <w:lvlJc w:val="left"/>
        <w:pPr>
          <w:ind w:left="576" w:hanging="576"/>
        </w:pPr>
        <w:rPr>
          <w:rFonts w:ascii="Times New Roman" w:eastAsia="Times New Roman" w:hAnsi="Times New Roman" w:cs="Times New Roman" w:hint="default"/>
          <w:b w:val="0"/>
          <w:i w:val="0"/>
          <w:smallCaps w:val="0"/>
          <w:strike w:val="0"/>
          <w:sz w:val="24"/>
          <w:szCs w:val="24"/>
          <w:vertAlign w:val="baseline"/>
        </w:rPr>
      </w:lvl>
    </w:lvlOverride>
    <w:lvlOverride w:ilvl="6">
      <w:lvl w:ilvl="6">
        <w:start w:val="1"/>
        <w:numFmt w:val="decimal"/>
        <w:lvlText w:val="%3.%4.(%5)(%6)%7."/>
        <w:lvlJc w:val="left"/>
        <w:pPr>
          <w:ind w:left="2592" w:hanging="2592"/>
        </w:pPr>
        <w:rPr>
          <w:rFonts w:ascii="Times New Roman" w:eastAsia="Times New Roman" w:hAnsi="Times New Roman" w:cs="Times New Roman" w:hint="default"/>
          <w:b w:val="0"/>
          <w:i w:val="0"/>
          <w:smallCaps w:val="0"/>
          <w:strike w:val="0"/>
          <w:sz w:val="16"/>
          <w:szCs w:val="16"/>
          <w:vertAlign w:val="baseline"/>
        </w:rPr>
      </w:lvl>
    </w:lvlOverride>
    <w:lvlOverride w:ilvl="7">
      <w:lvl w:ilvl="7">
        <w:start w:val="1"/>
        <w:numFmt w:val="lowerLetter"/>
        <w:lvlText w:val="%3.%4.(%5)(%6)%7.%8."/>
        <w:lvlJc w:val="left"/>
        <w:pPr>
          <w:ind w:left="2592" w:hanging="2592"/>
        </w:pPr>
        <w:rPr>
          <w:rFonts w:ascii="Times New Roman" w:eastAsia="Times New Roman" w:hAnsi="Times New Roman" w:cs="Times New Roman" w:hint="default"/>
          <w:b w:val="0"/>
          <w:i w:val="0"/>
          <w:smallCaps w:val="0"/>
          <w:strike w:val="0"/>
          <w:sz w:val="16"/>
          <w:szCs w:val="16"/>
          <w:vertAlign w:val="baseline"/>
        </w:rPr>
      </w:lvl>
    </w:lvlOverride>
    <w:lvlOverride w:ilvl="8">
      <w:lvl w:ilvl="8">
        <w:start w:val="1"/>
        <w:numFmt w:val="lowerRoman"/>
        <w:lvlText w:val="%3.%4.(%5)(%6)%7.%8.%9."/>
        <w:lvlJc w:val="left"/>
        <w:pPr>
          <w:ind w:left="2592" w:hanging="2592"/>
        </w:pPr>
        <w:rPr>
          <w:rFonts w:ascii="Times New Roman" w:eastAsia="Times New Roman" w:hAnsi="Times New Roman" w:cs="Times New Roman" w:hint="default"/>
          <w:b w:val="0"/>
          <w:i w:val="0"/>
          <w:smallCaps w:val="0"/>
          <w:strike w:val="0"/>
          <w:sz w:val="16"/>
          <w:szCs w:val="16"/>
          <w:vertAlign w:val="baseline"/>
        </w:rPr>
      </w:lvl>
    </w:lvlOverride>
  </w:num>
  <w:num w:numId="50">
    <w:abstractNumId w:val="51"/>
    <w:lvlOverride w:ilvl="0">
      <w:lvl w:ilvl="0">
        <w:start w:val="1"/>
        <w:numFmt w:val="lowerRoman"/>
        <w:lvlText w:val="(%1)"/>
        <w:lvlJc w:val="left"/>
        <w:pPr>
          <w:ind w:left="576" w:hanging="576"/>
        </w:pPr>
        <w:rPr>
          <w:rFonts w:ascii="Times New Roman" w:eastAsia="Times New Roman" w:hAnsi="Times New Roman" w:cs="Times New Roman" w:hint="default"/>
          <w:b w:val="0"/>
          <w:i w:val="0"/>
          <w:smallCaps w:val="0"/>
          <w:strike w:val="0"/>
          <w:vertAlign w:val="baseline"/>
        </w:rPr>
      </w:lvl>
    </w:lvlOverride>
    <w:lvlOverride w:ilvl="1">
      <w:lvl w:ilvl="1">
        <w:start w:val="1"/>
        <w:numFmt w:val="decimal"/>
        <w:lvlText w:val="%2."/>
        <w:lvlJc w:val="left"/>
        <w:pPr>
          <w:ind w:left="360" w:hanging="360"/>
        </w:pPr>
        <w:rPr>
          <w:rFonts w:ascii="Times" w:eastAsia="Times" w:hAnsi="Times" w:cs="Times" w:hint="default"/>
          <w:b/>
          <w:i w:val="0"/>
          <w:smallCaps w:val="0"/>
          <w:strike w:val="0"/>
          <w:vertAlign w:val="baseline"/>
        </w:rPr>
      </w:lvl>
    </w:lvlOverride>
    <w:lvlOverride w:ilvl="2">
      <w:lvl w:ilvl="2">
        <w:start w:val="1"/>
        <w:numFmt w:val="decimal"/>
        <w:lvlText w:val="%3."/>
        <w:lvlJc w:val="left"/>
        <w:pPr>
          <w:ind w:left="612" w:hanging="612"/>
        </w:pPr>
        <w:rPr>
          <w:rFonts w:ascii="Times" w:eastAsia="Times" w:hAnsi="Times" w:cs="Times" w:hint="default"/>
          <w:b/>
          <w:i w:val="0"/>
          <w:smallCaps w:val="0"/>
          <w:strike w:val="0"/>
          <w:vertAlign w:val="baseline"/>
        </w:rPr>
      </w:lvl>
    </w:lvlOverride>
    <w:lvlOverride w:ilvl="3">
      <w:lvl w:ilvl="3">
        <w:start w:val="1"/>
        <w:numFmt w:val="decimal"/>
        <w:lvlText w:val="%3.%4."/>
        <w:lvlJc w:val="left"/>
        <w:pPr>
          <w:ind w:left="576" w:hanging="576"/>
        </w:pPr>
        <w:rPr>
          <w:rFonts w:ascii="Times New Roman" w:eastAsia="Times New Roman" w:hAnsi="Times New Roman" w:cs="Times New Roman" w:hint="default"/>
          <w:b w:val="0"/>
          <w:i w:val="0"/>
          <w:smallCaps w:val="0"/>
          <w:strike w:val="0"/>
          <w:vertAlign w:val="baseline"/>
        </w:rPr>
      </w:lvl>
    </w:lvlOverride>
    <w:lvlOverride w:ilvl="4">
      <w:lvl w:ilvl="4">
        <w:start w:val="1"/>
        <w:numFmt w:val="decimal"/>
        <w:lvlText w:val="%3.%4.(%5)"/>
        <w:lvlJc w:val="left"/>
        <w:pPr>
          <w:ind w:left="576" w:hanging="576"/>
        </w:pPr>
        <w:rPr>
          <w:rFonts w:ascii="Times New Roman" w:eastAsia="Times New Roman" w:hAnsi="Times New Roman" w:cs="Times New Roman" w:hint="default"/>
          <w:b w:val="0"/>
          <w:i w:val="0"/>
          <w:smallCaps w:val="0"/>
          <w:strike w:val="0"/>
          <w:vertAlign w:val="baseline"/>
        </w:rPr>
      </w:lvl>
    </w:lvlOverride>
    <w:lvlOverride w:ilvl="5">
      <w:lvl w:ilvl="5">
        <w:start w:val="1"/>
        <w:numFmt w:val="lowerRoman"/>
        <w:lvlText w:val="%3.%4.(%5)(%6)"/>
        <w:lvlJc w:val="left"/>
        <w:pPr>
          <w:ind w:left="576" w:hanging="576"/>
        </w:pPr>
        <w:rPr>
          <w:rFonts w:ascii="Times New Roman" w:eastAsia="Times New Roman" w:hAnsi="Times New Roman" w:cs="Times New Roman" w:hint="default"/>
          <w:b w:val="0"/>
          <w:i w:val="0"/>
          <w:smallCaps w:val="0"/>
          <w:strike w:val="0"/>
          <w:sz w:val="24"/>
          <w:szCs w:val="24"/>
          <w:vertAlign w:val="baseline"/>
        </w:rPr>
      </w:lvl>
    </w:lvlOverride>
    <w:lvlOverride w:ilvl="6">
      <w:lvl w:ilvl="6">
        <w:start w:val="1"/>
        <w:numFmt w:val="decimal"/>
        <w:lvlText w:val="%3.%4.(%5)(%6)%7."/>
        <w:lvlJc w:val="left"/>
        <w:pPr>
          <w:ind w:left="2592" w:hanging="2592"/>
        </w:pPr>
        <w:rPr>
          <w:rFonts w:ascii="Times New Roman" w:eastAsia="Times New Roman" w:hAnsi="Times New Roman" w:cs="Times New Roman" w:hint="default"/>
          <w:b w:val="0"/>
          <w:i w:val="0"/>
          <w:smallCaps w:val="0"/>
          <w:strike w:val="0"/>
          <w:sz w:val="16"/>
          <w:szCs w:val="16"/>
          <w:vertAlign w:val="baseline"/>
        </w:rPr>
      </w:lvl>
    </w:lvlOverride>
    <w:lvlOverride w:ilvl="7">
      <w:lvl w:ilvl="7">
        <w:start w:val="1"/>
        <w:numFmt w:val="lowerLetter"/>
        <w:lvlText w:val="%3.%4.(%5)(%6)%7.%8."/>
        <w:lvlJc w:val="left"/>
        <w:pPr>
          <w:ind w:left="2592" w:hanging="2592"/>
        </w:pPr>
        <w:rPr>
          <w:rFonts w:ascii="Times New Roman" w:eastAsia="Times New Roman" w:hAnsi="Times New Roman" w:cs="Times New Roman" w:hint="default"/>
          <w:b w:val="0"/>
          <w:i w:val="0"/>
          <w:smallCaps w:val="0"/>
          <w:strike w:val="0"/>
          <w:sz w:val="16"/>
          <w:szCs w:val="16"/>
          <w:vertAlign w:val="baseline"/>
        </w:rPr>
      </w:lvl>
    </w:lvlOverride>
    <w:lvlOverride w:ilvl="8">
      <w:lvl w:ilvl="8">
        <w:start w:val="1"/>
        <w:numFmt w:val="lowerRoman"/>
        <w:lvlText w:val="%3.%4.(%5)(%6)%7.%8.%9."/>
        <w:lvlJc w:val="left"/>
        <w:pPr>
          <w:ind w:left="2592" w:hanging="2592"/>
        </w:pPr>
        <w:rPr>
          <w:rFonts w:ascii="Times New Roman" w:eastAsia="Times New Roman" w:hAnsi="Times New Roman" w:cs="Times New Roman" w:hint="default"/>
          <w:b w:val="0"/>
          <w:i w:val="0"/>
          <w:smallCaps w:val="0"/>
          <w:strike w:val="0"/>
          <w:sz w:val="16"/>
          <w:szCs w:val="16"/>
          <w:vertAlign w:val="baseline"/>
        </w:rPr>
      </w:lvl>
    </w:lvlOverride>
  </w:num>
  <w:num w:numId="51">
    <w:abstractNumId w:val="51"/>
    <w:lvlOverride w:ilvl="0">
      <w:lvl w:ilvl="0">
        <w:start w:val="1"/>
        <w:numFmt w:val="lowerRoman"/>
        <w:lvlText w:val="(%1)"/>
        <w:lvlJc w:val="left"/>
        <w:pPr>
          <w:ind w:left="576" w:hanging="576"/>
        </w:pPr>
        <w:rPr>
          <w:rFonts w:ascii="Times New Roman" w:eastAsia="Times New Roman" w:hAnsi="Times New Roman" w:cs="Times New Roman" w:hint="default"/>
          <w:b w:val="0"/>
          <w:i w:val="0"/>
          <w:smallCaps w:val="0"/>
          <w:strike w:val="0"/>
          <w:vertAlign w:val="baseline"/>
        </w:rPr>
      </w:lvl>
    </w:lvlOverride>
    <w:lvlOverride w:ilvl="1">
      <w:lvl w:ilvl="1">
        <w:start w:val="1"/>
        <w:numFmt w:val="decimal"/>
        <w:lvlText w:val="%2."/>
        <w:lvlJc w:val="left"/>
        <w:pPr>
          <w:ind w:left="360" w:hanging="360"/>
        </w:pPr>
        <w:rPr>
          <w:rFonts w:ascii="Times" w:eastAsia="Times" w:hAnsi="Times" w:cs="Times" w:hint="default"/>
          <w:b/>
          <w:i w:val="0"/>
          <w:smallCaps w:val="0"/>
          <w:strike w:val="0"/>
          <w:vertAlign w:val="baseline"/>
        </w:rPr>
      </w:lvl>
    </w:lvlOverride>
    <w:lvlOverride w:ilvl="2">
      <w:lvl w:ilvl="2">
        <w:start w:val="1"/>
        <w:numFmt w:val="decimal"/>
        <w:lvlText w:val="%3."/>
        <w:lvlJc w:val="left"/>
        <w:pPr>
          <w:ind w:left="612" w:hanging="612"/>
        </w:pPr>
        <w:rPr>
          <w:rFonts w:ascii="Times" w:eastAsia="Times" w:hAnsi="Times" w:cs="Times" w:hint="default"/>
          <w:b/>
          <w:i w:val="0"/>
          <w:smallCaps w:val="0"/>
          <w:strike w:val="0"/>
          <w:vertAlign w:val="baseline"/>
        </w:rPr>
      </w:lvl>
    </w:lvlOverride>
    <w:lvlOverride w:ilvl="3">
      <w:lvl w:ilvl="3">
        <w:start w:val="2"/>
        <w:numFmt w:val="decimal"/>
        <w:lvlText w:val="3.%4."/>
        <w:lvlJc w:val="left"/>
        <w:pPr>
          <w:ind w:left="576" w:hanging="576"/>
        </w:pPr>
        <w:rPr>
          <w:rFonts w:ascii="Times New Roman" w:eastAsia="Times New Roman" w:hAnsi="Times New Roman" w:cs="Times New Roman" w:hint="default"/>
          <w:b w:val="0"/>
          <w:i w:val="0"/>
          <w:smallCaps w:val="0"/>
          <w:strike w:val="0"/>
          <w:vertAlign w:val="baseline"/>
        </w:rPr>
      </w:lvl>
    </w:lvlOverride>
    <w:lvlOverride w:ilvl="4">
      <w:lvl w:ilvl="4">
        <w:start w:val="1"/>
        <w:numFmt w:val="lowerRoman"/>
        <w:lvlText w:val="%3.%4.(%5)"/>
        <w:lvlJc w:val="left"/>
        <w:pPr>
          <w:ind w:left="576" w:hanging="576"/>
        </w:pPr>
        <w:rPr>
          <w:rFonts w:ascii="Times New Roman" w:eastAsia="Times New Roman" w:hAnsi="Times New Roman" w:cs="Times New Roman" w:hint="default"/>
          <w:b w:val="0"/>
          <w:i w:val="0"/>
          <w:smallCaps w:val="0"/>
          <w:strike w:val="0"/>
          <w:vertAlign w:val="baseline"/>
        </w:rPr>
      </w:lvl>
    </w:lvlOverride>
    <w:lvlOverride w:ilvl="5">
      <w:lvl w:ilvl="5">
        <w:start w:val="1"/>
        <w:numFmt w:val="lowerRoman"/>
        <w:lvlText w:val="%3.%4.(%5)(%6)"/>
        <w:lvlJc w:val="left"/>
        <w:pPr>
          <w:ind w:left="576" w:hanging="576"/>
        </w:pPr>
        <w:rPr>
          <w:rFonts w:ascii="Times New Roman" w:eastAsia="Times New Roman" w:hAnsi="Times New Roman" w:cs="Times New Roman" w:hint="default"/>
          <w:b w:val="0"/>
          <w:i w:val="0"/>
          <w:smallCaps w:val="0"/>
          <w:strike w:val="0"/>
          <w:sz w:val="24"/>
          <w:szCs w:val="24"/>
          <w:vertAlign w:val="baseline"/>
        </w:rPr>
      </w:lvl>
    </w:lvlOverride>
    <w:lvlOverride w:ilvl="6">
      <w:lvl w:ilvl="6">
        <w:start w:val="1"/>
        <w:numFmt w:val="decimal"/>
        <w:lvlText w:val="%3.%4.(%5)(%6)%7."/>
        <w:lvlJc w:val="left"/>
        <w:pPr>
          <w:ind w:left="2592" w:hanging="2592"/>
        </w:pPr>
        <w:rPr>
          <w:rFonts w:ascii="Times New Roman" w:eastAsia="Times New Roman" w:hAnsi="Times New Roman" w:cs="Times New Roman" w:hint="default"/>
          <w:b w:val="0"/>
          <w:i w:val="0"/>
          <w:smallCaps w:val="0"/>
          <w:strike w:val="0"/>
          <w:sz w:val="16"/>
          <w:szCs w:val="16"/>
          <w:vertAlign w:val="baseline"/>
        </w:rPr>
      </w:lvl>
    </w:lvlOverride>
    <w:lvlOverride w:ilvl="7">
      <w:lvl w:ilvl="7">
        <w:start w:val="1"/>
        <w:numFmt w:val="lowerLetter"/>
        <w:lvlText w:val="%3.%4.(%5)(%6)%7.%8."/>
        <w:lvlJc w:val="left"/>
        <w:pPr>
          <w:ind w:left="2592" w:hanging="2592"/>
        </w:pPr>
        <w:rPr>
          <w:rFonts w:ascii="Times New Roman" w:eastAsia="Times New Roman" w:hAnsi="Times New Roman" w:cs="Times New Roman" w:hint="default"/>
          <w:b w:val="0"/>
          <w:i w:val="0"/>
          <w:smallCaps w:val="0"/>
          <w:strike w:val="0"/>
          <w:sz w:val="16"/>
          <w:szCs w:val="16"/>
          <w:vertAlign w:val="baseline"/>
        </w:rPr>
      </w:lvl>
    </w:lvlOverride>
    <w:lvlOverride w:ilvl="8">
      <w:lvl w:ilvl="8">
        <w:start w:val="1"/>
        <w:numFmt w:val="lowerRoman"/>
        <w:lvlText w:val="%3.%4.(%5)(%6)%7.%8.%9."/>
        <w:lvlJc w:val="left"/>
        <w:pPr>
          <w:ind w:left="2592" w:hanging="2592"/>
        </w:pPr>
        <w:rPr>
          <w:rFonts w:ascii="Times New Roman" w:eastAsia="Times New Roman" w:hAnsi="Times New Roman" w:cs="Times New Roman" w:hint="default"/>
          <w:b w:val="0"/>
          <w:i w:val="0"/>
          <w:smallCaps w:val="0"/>
          <w:strike w:val="0"/>
          <w:sz w:val="16"/>
          <w:szCs w:val="16"/>
          <w:vertAlign w:val="baseline"/>
        </w:rPr>
      </w:lvl>
    </w:lvlOverride>
  </w:num>
  <w:num w:numId="52">
    <w:abstractNumId w:val="51"/>
    <w:lvlOverride w:ilvl="0">
      <w:lvl w:ilvl="0">
        <w:start w:val="1"/>
        <w:numFmt w:val="lowerRoman"/>
        <w:lvlText w:val="(%1)"/>
        <w:lvlJc w:val="left"/>
        <w:pPr>
          <w:ind w:left="576" w:hanging="576"/>
        </w:pPr>
        <w:rPr>
          <w:rFonts w:ascii="Times New Roman" w:eastAsia="Times New Roman" w:hAnsi="Times New Roman" w:cs="Times New Roman" w:hint="default"/>
          <w:b w:val="0"/>
          <w:i w:val="0"/>
          <w:smallCaps w:val="0"/>
          <w:strike w:val="0"/>
          <w:vertAlign w:val="baseline"/>
        </w:rPr>
      </w:lvl>
    </w:lvlOverride>
    <w:lvlOverride w:ilvl="1">
      <w:lvl w:ilvl="1">
        <w:start w:val="1"/>
        <w:numFmt w:val="decimal"/>
        <w:lvlText w:val="%2."/>
        <w:lvlJc w:val="left"/>
        <w:pPr>
          <w:ind w:left="360" w:hanging="360"/>
        </w:pPr>
        <w:rPr>
          <w:rFonts w:ascii="Times" w:eastAsia="Times" w:hAnsi="Times" w:cs="Times" w:hint="default"/>
          <w:b/>
          <w:i w:val="0"/>
          <w:smallCaps w:val="0"/>
          <w:strike w:val="0"/>
          <w:vertAlign w:val="baseline"/>
        </w:rPr>
      </w:lvl>
    </w:lvlOverride>
    <w:lvlOverride w:ilvl="2">
      <w:lvl w:ilvl="2">
        <w:start w:val="1"/>
        <w:numFmt w:val="decimal"/>
        <w:lvlText w:val="%3."/>
        <w:lvlJc w:val="left"/>
        <w:pPr>
          <w:ind w:left="612" w:hanging="612"/>
        </w:pPr>
        <w:rPr>
          <w:rFonts w:ascii="Times" w:eastAsia="Times" w:hAnsi="Times" w:cs="Times" w:hint="default"/>
          <w:b/>
          <w:i w:val="0"/>
          <w:smallCaps w:val="0"/>
          <w:strike w:val="0"/>
          <w:vertAlign w:val="baseline"/>
        </w:rPr>
      </w:lvl>
    </w:lvlOverride>
    <w:lvlOverride w:ilvl="3">
      <w:lvl w:ilvl="3">
        <w:start w:val="2"/>
        <w:numFmt w:val="decimal"/>
        <w:lvlText w:val="%3.%4."/>
        <w:lvlJc w:val="left"/>
        <w:pPr>
          <w:ind w:left="576" w:hanging="576"/>
        </w:pPr>
        <w:rPr>
          <w:rFonts w:ascii="Times New Roman" w:eastAsia="Times New Roman" w:hAnsi="Times New Roman" w:cs="Times New Roman" w:hint="default"/>
          <w:b w:val="0"/>
          <w:i w:val="0"/>
          <w:smallCaps w:val="0"/>
          <w:strike w:val="0"/>
          <w:vertAlign w:val="baseline"/>
        </w:rPr>
      </w:lvl>
    </w:lvlOverride>
    <w:lvlOverride w:ilvl="4">
      <w:lvl w:ilvl="4">
        <w:start w:val="1"/>
        <w:numFmt w:val="decimal"/>
        <w:lvlText w:val="3.%4.%5"/>
        <w:lvlJc w:val="left"/>
        <w:pPr>
          <w:ind w:left="576" w:hanging="576"/>
        </w:pPr>
        <w:rPr>
          <w:rFonts w:ascii="Times New Roman" w:eastAsia="Times New Roman" w:hAnsi="Times New Roman" w:cs="Times New Roman" w:hint="default"/>
          <w:b w:val="0"/>
          <w:i w:val="0"/>
          <w:smallCaps w:val="0"/>
          <w:strike w:val="0"/>
          <w:vertAlign w:val="baseline"/>
        </w:rPr>
      </w:lvl>
    </w:lvlOverride>
    <w:lvlOverride w:ilvl="5">
      <w:lvl w:ilvl="5">
        <w:start w:val="1"/>
        <w:numFmt w:val="lowerRoman"/>
        <w:lvlText w:val="(%6)"/>
        <w:lvlJc w:val="left"/>
        <w:pPr>
          <w:ind w:left="1008" w:hanging="432"/>
        </w:pPr>
        <w:rPr>
          <w:rFonts w:ascii="Times New Roman" w:hAnsi="Times New Roman" w:cs="Times New Roman" w:hint="default"/>
          <w:b w:val="0"/>
          <w:i w:val="0"/>
          <w:strike w:val="0"/>
          <w:sz w:val="20"/>
          <w:szCs w:val="24"/>
          <w:vertAlign w:val="baseline"/>
        </w:rPr>
      </w:lvl>
    </w:lvlOverride>
    <w:lvlOverride w:ilvl="6">
      <w:lvl w:ilvl="6">
        <w:start w:val="1"/>
        <w:numFmt w:val="decimal"/>
        <w:lvlText w:val="%3.%4.(%5)(%6)%7."/>
        <w:lvlJc w:val="left"/>
        <w:pPr>
          <w:ind w:left="2592" w:hanging="2592"/>
        </w:pPr>
        <w:rPr>
          <w:rFonts w:ascii="Times New Roman" w:eastAsia="Times New Roman" w:hAnsi="Times New Roman" w:cs="Times New Roman" w:hint="default"/>
          <w:b w:val="0"/>
          <w:i w:val="0"/>
          <w:smallCaps w:val="0"/>
          <w:strike w:val="0"/>
          <w:sz w:val="16"/>
          <w:szCs w:val="16"/>
          <w:vertAlign w:val="baseline"/>
        </w:rPr>
      </w:lvl>
    </w:lvlOverride>
    <w:lvlOverride w:ilvl="7">
      <w:lvl w:ilvl="7">
        <w:start w:val="1"/>
        <w:numFmt w:val="lowerLetter"/>
        <w:lvlText w:val="%3.%4.(%5)(%6)%7.%8."/>
        <w:lvlJc w:val="left"/>
        <w:pPr>
          <w:ind w:left="2592" w:hanging="2592"/>
        </w:pPr>
        <w:rPr>
          <w:rFonts w:ascii="Times New Roman" w:eastAsia="Times New Roman" w:hAnsi="Times New Roman" w:cs="Times New Roman" w:hint="default"/>
          <w:b w:val="0"/>
          <w:i w:val="0"/>
          <w:smallCaps w:val="0"/>
          <w:strike w:val="0"/>
          <w:sz w:val="16"/>
          <w:szCs w:val="16"/>
          <w:vertAlign w:val="baseline"/>
        </w:rPr>
      </w:lvl>
    </w:lvlOverride>
    <w:lvlOverride w:ilvl="8">
      <w:lvl w:ilvl="8">
        <w:start w:val="1"/>
        <w:numFmt w:val="lowerRoman"/>
        <w:lvlText w:val="%3.%4.(%5)(%6)%7.%8.%9."/>
        <w:lvlJc w:val="left"/>
        <w:pPr>
          <w:ind w:left="2592" w:hanging="2592"/>
        </w:pPr>
        <w:rPr>
          <w:rFonts w:ascii="Times New Roman" w:eastAsia="Times New Roman" w:hAnsi="Times New Roman" w:cs="Times New Roman" w:hint="default"/>
          <w:b w:val="0"/>
          <w:i w:val="0"/>
          <w:smallCaps w:val="0"/>
          <w:strike w:val="0"/>
          <w:sz w:val="16"/>
          <w:szCs w:val="16"/>
          <w:vertAlign w:val="baseline"/>
        </w:rPr>
      </w:lvl>
    </w:lvlOverride>
  </w:num>
  <w:num w:numId="53">
    <w:abstractNumId w:val="51"/>
    <w:lvlOverride w:ilvl="0">
      <w:lvl w:ilvl="0">
        <w:start w:val="1"/>
        <w:numFmt w:val="lowerRoman"/>
        <w:lvlText w:val="(%1)"/>
        <w:lvlJc w:val="left"/>
        <w:pPr>
          <w:ind w:left="576" w:hanging="576"/>
        </w:pPr>
        <w:rPr>
          <w:rFonts w:ascii="Times New Roman" w:eastAsia="Times New Roman" w:hAnsi="Times New Roman" w:cs="Times New Roman" w:hint="default"/>
          <w:b w:val="0"/>
          <w:i w:val="0"/>
          <w:smallCaps w:val="0"/>
          <w:strike w:val="0"/>
          <w:vertAlign w:val="baseline"/>
        </w:rPr>
      </w:lvl>
    </w:lvlOverride>
    <w:lvlOverride w:ilvl="1">
      <w:lvl w:ilvl="1">
        <w:start w:val="1"/>
        <w:numFmt w:val="decimal"/>
        <w:lvlText w:val="%2."/>
        <w:lvlJc w:val="left"/>
        <w:pPr>
          <w:ind w:left="360" w:hanging="360"/>
        </w:pPr>
        <w:rPr>
          <w:rFonts w:ascii="Times" w:eastAsia="Times" w:hAnsi="Times" w:cs="Times" w:hint="default"/>
          <w:b/>
          <w:i w:val="0"/>
          <w:smallCaps w:val="0"/>
          <w:strike w:val="0"/>
          <w:vertAlign w:val="baseline"/>
        </w:rPr>
      </w:lvl>
    </w:lvlOverride>
    <w:lvlOverride w:ilvl="2">
      <w:lvl w:ilvl="2">
        <w:start w:val="1"/>
        <w:numFmt w:val="decimal"/>
        <w:lvlText w:val="%3."/>
        <w:lvlJc w:val="left"/>
        <w:pPr>
          <w:ind w:left="612" w:hanging="612"/>
        </w:pPr>
        <w:rPr>
          <w:rFonts w:ascii="Times" w:eastAsia="Times" w:hAnsi="Times" w:cs="Times" w:hint="default"/>
          <w:b/>
          <w:i w:val="0"/>
          <w:smallCaps w:val="0"/>
          <w:strike w:val="0"/>
          <w:vertAlign w:val="baseline"/>
        </w:rPr>
      </w:lvl>
    </w:lvlOverride>
    <w:lvlOverride w:ilvl="3">
      <w:lvl w:ilvl="3">
        <w:start w:val="1"/>
        <w:numFmt w:val="decimal"/>
        <w:lvlText w:val="%3.%4."/>
        <w:lvlJc w:val="left"/>
        <w:pPr>
          <w:ind w:left="576" w:hanging="576"/>
        </w:pPr>
        <w:rPr>
          <w:rFonts w:ascii="Times New Roman" w:eastAsia="Times New Roman" w:hAnsi="Times New Roman" w:cs="Times New Roman" w:hint="default"/>
          <w:b w:val="0"/>
          <w:i w:val="0"/>
          <w:smallCaps w:val="0"/>
          <w:strike w:val="0"/>
          <w:vertAlign w:val="baseline"/>
        </w:rPr>
      </w:lvl>
    </w:lvlOverride>
    <w:lvlOverride w:ilvl="4">
      <w:lvl w:ilvl="4">
        <w:start w:val="1"/>
        <w:numFmt w:val="decimal"/>
        <w:lvlText w:val="%3.%4.%5"/>
        <w:lvlJc w:val="left"/>
        <w:pPr>
          <w:ind w:left="576" w:hanging="576"/>
        </w:pPr>
        <w:rPr>
          <w:rFonts w:ascii="Times New Roman" w:eastAsia="Times New Roman" w:hAnsi="Times New Roman" w:cs="Times New Roman" w:hint="default"/>
          <w:b w:val="0"/>
          <w:i w:val="0"/>
          <w:smallCaps w:val="0"/>
          <w:strike w:val="0"/>
          <w:vertAlign w:val="baseline"/>
        </w:rPr>
      </w:lvl>
    </w:lvlOverride>
    <w:lvlOverride w:ilvl="5">
      <w:lvl w:ilvl="5">
        <w:start w:val="1"/>
        <w:numFmt w:val="lowerRoman"/>
        <w:lvlText w:val="(%6)"/>
        <w:lvlJc w:val="left"/>
        <w:pPr>
          <w:ind w:left="1008" w:hanging="1008"/>
        </w:pPr>
        <w:rPr>
          <w:rFonts w:ascii="Times New Roman" w:eastAsia="Times New Roman" w:hAnsi="Times New Roman" w:cs="Times New Roman" w:hint="default"/>
          <w:b w:val="0"/>
          <w:i w:val="0"/>
          <w:smallCaps w:val="0"/>
          <w:strike w:val="0"/>
          <w:sz w:val="24"/>
          <w:szCs w:val="24"/>
          <w:vertAlign w:val="baseline"/>
        </w:rPr>
      </w:lvl>
    </w:lvlOverride>
    <w:lvlOverride w:ilvl="6">
      <w:lvl w:ilvl="6">
        <w:start w:val="1"/>
        <w:numFmt w:val="decimal"/>
        <w:lvlText w:val="%3.%4.(%5)(%6)%7."/>
        <w:lvlJc w:val="left"/>
        <w:pPr>
          <w:ind w:left="2592" w:hanging="2592"/>
        </w:pPr>
        <w:rPr>
          <w:rFonts w:ascii="Times New Roman" w:eastAsia="Times New Roman" w:hAnsi="Times New Roman" w:cs="Times New Roman" w:hint="default"/>
          <w:b w:val="0"/>
          <w:i w:val="0"/>
          <w:smallCaps w:val="0"/>
          <w:strike w:val="0"/>
          <w:sz w:val="16"/>
          <w:szCs w:val="16"/>
          <w:vertAlign w:val="baseline"/>
        </w:rPr>
      </w:lvl>
    </w:lvlOverride>
    <w:lvlOverride w:ilvl="7">
      <w:lvl w:ilvl="7">
        <w:start w:val="1"/>
        <w:numFmt w:val="lowerLetter"/>
        <w:lvlText w:val="%3.%4.(%5)(%6)%7.%8."/>
        <w:lvlJc w:val="left"/>
        <w:pPr>
          <w:ind w:left="2592" w:hanging="2592"/>
        </w:pPr>
        <w:rPr>
          <w:rFonts w:ascii="Times New Roman" w:eastAsia="Times New Roman" w:hAnsi="Times New Roman" w:cs="Times New Roman" w:hint="default"/>
          <w:b w:val="0"/>
          <w:i w:val="0"/>
          <w:smallCaps w:val="0"/>
          <w:strike w:val="0"/>
          <w:sz w:val="16"/>
          <w:szCs w:val="16"/>
          <w:vertAlign w:val="baseline"/>
        </w:rPr>
      </w:lvl>
    </w:lvlOverride>
    <w:lvlOverride w:ilvl="8">
      <w:lvl w:ilvl="8">
        <w:start w:val="1"/>
        <w:numFmt w:val="lowerRoman"/>
        <w:lvlText w:val="%3.%4.(%5)(%6)%7.%8.%9."/>
        <w:lvlJc w:val="left"/>
        <w:pPr>
          <w:ind w:left="2592" w:hanging="2592"/>
        </w:pPr>
        <w:rPr>
          <w:rFonts w:ascii="Times New Roman" w:eastAsia="Times New Roman" w:hAnsi="Times New Roman" w:cs="Times New Roman" w:hint="default"/>
          <w:b w:val="0"/>
          <w:i w:val="0"/>
          <w:smallCaps w:val="0"/>
          <w:strike w:val="0"/>
          <w:sz w:val="16"/>
          <w:szCs w:val="16"/>
          <w:vertAlign w:val="baseline"/>
        </w:rPr>
      </w:lvl>
    </w:lvlOverride>
  </w:num>
  <w:num w:numId="54">
    <w:abstractNumId w:val="51"/>
    <w:lvlOverride w:ilvl="0">
      <w:lvl w:ilvl="0">
        <w:start w:val="1"/>
        <w:numFmt w:val="lowerRoman"/>
        <w:lvlText w:val="(%1)"/>
        <w:lvlJc w:val="left"/>
        <w:pPr>
          <w:ind w:left="576" w:hanging="576"/>
        </w:pPr>
        <w:rPr>
          <w:rFonts w:ascii="Times New Roman" w:eastAsia="Times New Roman" w:hAnsi="Times New Roman" w:cs="Times New Roman" w:hint="default"/>
          <w:b w:val="0"/>
          <w:i w:val="0"/>
          <w:smallCaps w:val="0"/>
          <w:strike w:val="0"/>
          <w:vertAlign w:val="baseline"/>
        </w:rPr>
      </w:lvl>
    </w:lvlOverride>
    <w:lvlOverride w:ilvl="1">
      <w:lvl w:ilvl="1">
        <w:start w:val="1"/>
        <w:numFmt w:val="decimal"/>
        <w:lvlText w:val="%2."/>
        <w:lvlJc w:val="left"/>
        <w:pPr>
          <w:ind w:left="360" w:hanging="360"/>
        </w:pPr>
        <w:rPr>
          <w:rFonts w:ascii="Times" w:eastAsia="Times" w:hAnsi="Times" w:cs="Times" w:hint="default"/>
          <w:b/>
          <w:i w:val="0"/>
          <w:smallCaps w:val="0"/>
          <w:strike w:val="0"/>
          <w:vertAlign w:val="baseline"/>
        </w:rPr>
      </w:lvl>
    </w:lvlOverride>
    <w:lvlOverride w:ilvl="2">
      <w:lvl w:ilvl="2">
        <w:start w:val="1"/>
        <w:numFmt w:val="decimal"/>
        <w:lvlText w:val="%3."/>
        <w:lvlJc w:val="left"/>
        <w:pPr>
          <w:ind w:left="612" w:hanging="612"/>
        </w:pPr>
        <w:rPr>
          <w:rFonts w:ascii="Times" w:eastAsia="Times" w:hAnsi="Times" w:cs="Times" w:hint="default"/>
          <w:b/>
          <w:i w:val="0"/>
          <w:smallCaps w:val="0"/>
          <w:strike w:val="0"/>
          <w:vertAlign w:val="baseline"/>
        </w:rPr>
      </w:lvl>
    </w:lvlOverride>
    <w:lvlOverride w:ilvl="3">
      <w:lvl w:ilvl="3">
        <w:start w:val="1"/>
        <w:numFmt w:val="decimal"/>
        <w:lvlText w:val="%3.%4."/>
        <w:lvlJc w:val="left"/>
        <w:pPr>
          <w:ind w:left="576" w:hanging="576"/>
        </w:pPr>
        <w:rPr>
          <w:rFonts w:ascii="Times New Roman" w:eastAsia="Times New Roman" w:hAnsi="Times New Roman" w:cs="Times New Roman" w:hint="default"/>
          <w:b w:val="0"/>
          <w:i w:val="0"/>
          <w:smallCaps w:val="0"/>
          <w:strike w:val="0"/>
          <w:vertAlign w:val="baseline"/>
        </w:rPr>
      </w:lvl>
    </w:lvlOverride>
    <w:lvlOverride w:ilvl="4">
      <w:lvl w:ilvl="4">
        <w:start w:val="1"/>
        <w:numFmt w:val="decimal"/>
        <w:lvlText w:val="%3.%4.%5"/>
        <w:lvlJc w:val="left"/>
        <w:pPr>
          <w:ind w:left="576" w:hanging="576"/>
        </w:pPr>
        <w:rPr>
          <w:rFonts w:ascii="Times New Roman" w:eastAsia="Times New Roman" w:hAnsi="Times New Roman" w:cs="Times New Roman" w:hint="default"/>
          <w:b w:val="0"/>
          <w:i w:val="0"/>
          <w:smallCaps w:val="0"/>
          <w:strike w:val="0"/>
          <w:vertAlign w:val="baseline"/>
        </w:rPr>
      </w:lvl>
    </w:lvlOverride>
    <w:lvlOverride w:ilvl="5">
      <w:lvl w:ilvl="5">
        <w:start w:val="1"/>
        <w:numFmt w:val="lowerRoman"/>
        <w:lvlText w:val="(%6)"/>
        <w:lvlJc w:val="left"/>
        <w:pPr>
          <w:ind w:left="1008" w:hanging="432"/>
        </w:pPr>
        <w:rPr>
          <w:rFonts w:ascii="Times New Roman" w:hAnsi="Times New Roman" w:cs="Times New Roman" w:hint="default"/>
          <w:b w:val="0"/>
          <w:i w:val="0"/>
          <w:strike w:val="0"/>
          <w:sz w:val="20"/>
          <w:szCs w:val="24"/>
          <w:vertAlign w:val="baseline"/>
        </w:rPr>
      </w:lvl>
    </w:lvlOverride>
    <w:lvlOverride w:ilvl="6">
      <w:lvl w:ilvl="6">
        <w:start w:val="1"/>
        <w:numFmt w:val="decimal"/>
        <w:lvlText w:val="%3.%4.(%5)(%6)%7."/>
        <w:lvlJc w:val="left"/>
        <w:pPr>
          <w:ind w:left="2592" w:hanging="2592"/>
        </w:pPr>
        <w:rPr>
          <w:rFonts w:ascii="Times New Roman" w:eastAsia="Times New Roman" w:hAnsi="Times New Roman" w:cs="Times New Roman" w:hint="default"/>
          <w:b w:val="0"/>
          <w:i w:val="0"/>
          <w:smallCaps w:val="0"/>
          <w:strike w:val="0"/>
          <w:sz w:val="16"/>
          <w:szCs w:val="16"/>
          <w:vertAlign w:val="baseline"/>
        </w:rPr>
      </w:lvl>
    </w:lvlOverride>
    <w:lvlOverride w:ilvl="7">
      <w:lvl w:ilvl="7">
        <w:start w:val="1"/>
        <w:numFmt w:val="lowerLetter"/>
        <w:lvlText w:val="%3.%4.(%5)(%6)%7.%8."/>
        <w:lvlJc w:val="left"/>
        <w:pPr>
          <w:ind w:left="2592" w:hanging="2592"/>
        </w:pPr>
        <w:rPr>
          <w:rFonts w:ascii="Times New Roman" w:eastAsia="Times New Roman" w:hAnsi="Times New Roman" w:cs="Times New Roman" w:hint="default"/>
          <w:b w:val="0"/>
          <w:i w:val="0"/>
          <w:smallCaps w:val="0"/>
          <w:strike w:val="0"/>
          <w:sz w:val="16"/>
          <w:szCs w:val="16"/>
          <w:vertAlign w:val="baseline"/>
        </w:rPr>
      </w:lvl>
    </w:lvlOverride>
    <w:lvlOverride w:ilvl="8">
      <w:lvl w:ilvl="8">
        <w:start w:val="1"/>
        <w:numFmt w:val="lowerRoman"/>
        <w:lvlText w:val="%3.%4.(%5)(%6)%7.%8.%9."/>
        <w:lvlJc w:val="left"/>
        <w:pPr>
          <w:ind w:left="2592" w:hanging="2592"/>
        </w:pPr>
        <w:rPr>
          <w:rFonts w:ascii="Times New Roman" w:eastAsia="Times New Roman" w:hAnsi="Times New Roman" w:cs="Times New Roman" w:hint="default"/>
          <w:b w:val="0"/>
          <w:i w:val="0"/>
          <w:smallCaps w:val="0"/>
          <w:strike w:val="0"/>
          <w:sz w:val="16"/>
          <w:szCs w:val="16"/>
          <w:vertAlign w:val="baseline"/>
        </w:rPr>
      </w:lvl>
    </w:lvlOverride>
  </w:num>
  <w:num w:numId="55">
    <w:abstractNumId w:val="51"/>
    <w:lvlOverride w:ilvl="0">
      <w:lvl w:ilvl="0">
        <w:start w:val="1"/>
        <w:numFmt w:val="lowerRoman"/>
        <w:lvlText w:val="(%1)"/>
        <w:lvlJc w:val="left"/>
        <w:pPr>
          <w:ind w:left="576" w:hanging="576"/>
        </w:pPr>
        <w:rPr>
          <w:rFonts w:ascii="Times New Roman" w:eastAsia="Times New Roman" w:hAnsi="Times New Roman" w:cs="Times New Roman" w:hint="default"/>
          <w:b w:val="0"/>
          <w:i w:val="0"/>
          <w:smallCaps w:val="0"/>
          <w:strike w:val="0"/>
          <w:vertAlign w:val="baseline"/>
        </w:rPr>
      </w:lvl>
    </w:lvlOverride>
    <w:lvlOverride w:ilvl="1">
      <w:lvl w:ilvl="1">
        <w:start w:val="1"/>
        <w:numFmt w:val="decimal"/>
        <w:lvlText w:val="%2."/>
        <w:lvlJc w:val="left"/>
        <w:pPr>
          <w:ind w:left="360" w:hanging="360"/>
        </w:pPr>
        <w:rPr>
          <w:rFonts w:ascii="Times" w:eastAsia="Times" w:hAnsi="Times" w:cs="Times" w:hint="default"/>
          <w:b/>
          <w:i w:val="0"/>
          <w:smallCaps w:val="0"/>
          <w:strike w:val="0"/>
          <w:vertAlign w:val="baseline"/>
        </w:rPr>
      </w:lvl>
    </w:lvlOverride>
    <w:lvlOverride w:ilvl="2">
      <w:lvl w:ilvl="2">
        <w:start w:val="1"/>
        <w:numFmt w:val="decimal"/>
        <w:lvlText w:val="%3."/>
        <w:lvlJc w:val="left"/>
        <w:pPr>
          <w:ind w:left="612" w:hanging="612"/>
        </w:pPr>
        <w:rPr>
          <w:rFonts w:ascii="Times" w:eastAsia="Times" w:hAnsi="Times" w:cs="Times" w:hint="default"/>
          <w:b/>
          <w:i w:val="0"/>
          <w:smallCaps w:val="0"/>
          <w:strike w:val="0"/>
          <w:vertAlign w:val="baseline"/>
        </w:rPr>
      </w:lvl>
    </w:lvlOverride>
    <w:lvlOverride w:ilvl="3">
      <w:lvl w:ilvl="3">
        <w:start w:val="2"/>
        <w:numFmt w:val="decimal"/>
        <w:lvlText w:val="%3.%4."/>
        <w:lvlJc w:val="left"/>
        <w:pPr>
          <w:ind w:left="576" w:hanging="576"/>
        </w:pPr>
        <w:rPr>
          <w:rFonts w:ascii="Times New Roman" w:eastAsia="Times New Roman" w:hAnsi="Times New Roman" w:cs="Times New Roman" w:hint="default"/>
          <w:b w:val="0"/>
          <w:i w:val="0"/>
          <w:smallCaps w:val="0"/>
          <w:strike w:val="0"/>
          <w:vertAlign w:val="baseline"/>
        </w:rPr>
      </w:lvl>
    </w:lvlOverride>
    <w:lvlOverride w:ilvl="4">
      <w:lvl w:ilvl="4">
        <w:start w:val="1"/>
        <w:numFmt w:val="decimal"/>
        <w:lvlText w:val="3.%4.%5"/>
        <w:lvlJc w:val="left"/>
        <w:pPr>
          <w:ind w:left="576" w:hanging="576"/>
        </w:pPr>
        <w:rPr>
          <w:rFonts w:ascii="Times New Roman" w:eastAsia="Times New Roman" w:hAnsi="Times New Roman" w:cs="Times New Roman" w:hint="default"/>
          <w:b w:val="0"/>
          <w:i w:val="0"/>
          <w:smallCaps w:val="0"/>
          <w:strike w:val="0"/>
          <w:vertAlign w:val="baseline"/>
        </w:rPr>
      </w:lvl>
    </w:lvlOverride>
    <w:lvlOverride w:ilvl="5">
      <w:lvl w:ilvl="5">
        <w:start w:val="1"/>
        <w:numFmt w:val="lowerRoman"/>
        <w:lvlText w:val="(%6)"/>
        <w:lvlJc w:val="left"/>
        <w:pPr>
          <w:ind w:left="1008" w:hanging="432"/>
        </w:pPr>
        <w:rPr>
          <w:rFonts w:ascii="Times New Roman" w:hAnsi="Times New Roman" w:cs="Times New Roman" w:hint="default"/>
          <w:b w:val="0"/>
          <w:i w:val="0"/>
          <w:strike w:val="0"/>
          <w:sz w:val="20"/>
          <w:szCs w:val="24"/>
          <w:vertAlign w:val="baseline"/>
        </w:rPr>
      </w:lvl>
    </w:lvlOverride>
    <w:lvlOverride w:ilvl="6">
      <w:lvl w:ilvl="6">
        <w:start w:val="1"/>
        <w:numFmt w:val="decimal"/>
        <w:lvlText w:val="%3.%4.(%5)(%6)%7."/>
        <w:lvlJc w:val="left"/>
        <w:pPr>
          <w:ind w:left="2592" w:hanging="2592"/>
        </w:pPr>
        <w:rPr>
          <w:rFonts w:ascii="Times New Roman" w:eastAsia="Times New Roman" w:hAnsi="Times New Roman" w:cs="Times New Roman" w:hint="default"/>
          <w:b w:val="0"/>
          <w:i w:val="0"/>
          <w:smallCaps w:val="0"/>
          <w:strike w:val="0"/>
          <w:sz w:val="16"/>
          <w:szCs w:val="16"/>
          <w:vertAlign w:val="baseline"/>
        </w:rPr>
      </w:lvl>
    </w:lvlOverride>
    <w:lvlOverride w:ilvl="7">
      <w:lvl w:ilvl="7">
        <w:start w:val="1"/>
        <w:numFmt w:val="lowerLetter"/>
        <w:lvlText w:val="%3.%4.(%5)(%6)%7.%8."/>
        <w:lvlJc w:val="left"/>
        <w:pPr>
          <w:ind w:left="2592" w:hanging="2592"/>
        </w:pPr>
        <w:rPr>
          <w:rFonts w:ascii="Times New Roman" w:eastAsia="Times New Roman" w:hAnsi="Times New Roman" w:cs="Times New Roman" w:hint="default"/>
          <w:b w:val="0"/>
          <w:i w:val="0"/>
          <w:smallCaps w:val="0"/>
          <w:strike w:val="0"/>
          <w:sz w:val="16"/>
          <w:szCs w:val="16"/>
          <w:vertAlign w:val="baseline"/>
        </w:rPr>
      </w:lvl>
    </w:lvlOverride>
    <w:lvlOverride w:ilvl="8">
      <w:lvl w:ilvl="8">
        <w:start w:val="1"/>
        <w:numFmt w:val="lowerRoman"/>
        <w:lvlText w:val="%3.%4.(%5)(%6)%7.%8.%9."/>
        <w:lvlJc w:val="left"/>
        <w:pPr>
          <w:ind w:left="2592" w:hanging="2592"/>
        </w:pPr>
        <w:rPr>
          <w:rFonts w:ascii="Times New Roman" w:eastAsia="Times New Roman" w:hAnsi="Times New Roman" w:cs="Times New Roman" w:hint="default"/>
          <w:b w:val="0"/>
          <w:i w:val="0"/>
          <w:smallCaps w:val="0"/>
          <w:strike w:val="0"/>
          <w:sz w:val="16"/>
          <w:szCs w:val="16"/>
          <w:vertAlign w:val="baseline"/>
        </w:rPr>
      </w:lvl>
    </w:lvlOverride>
  </w:num>
  <w:num w:numId="56">
    <w:abstractNumId w:val="0"/>
  </w:num>
  <w:num w:numId="57">
    <w:abstractNumId w:val="9"/>
  </w:num>
  <w:num w:numId="58">
    <w:abstractNumId w:val="9"/>
    <w:lvlOverride w:ilvl="0">
      <w:lvl w:ilvl="0" w:tplc="4722698E">
        <w:start w:val="1"/>
        <w:numFmt w:val="bullet"/>
        <w:lvlText w:val="•"/>
        <w:lvlJc w:val="left"/>
        <w:pPr>
          <w:tabs>
            <w:tab w:val="center" w:pos="4320"/>
            <w:tab w:val="right" w:pos="864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630C390">
        <w:start w:val="1"/>
        <w:numFmt w:val="bullet"/>
        <w:lvlText w:val="•"/>
        <w:lvlJc w:val="left"/>
        <w:pPr>
          <w:tabs>
            <w:tab w:val="center" w:pos="4320"/>
            <w:tab w:val="right" w:pos="864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508E020">
        <w:start w:val="1"/>
        <w:numFmt w:val="bullet"/>
        <w:lvlText w:val="•"/>
        <w:lvlJc w:val="left"/>
        <w:pPr>
          <w:tabs>
            <w:tab w:val="center" w:pos="4320"/>
            <w:tab w:val="right" w:pos="864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1D6A830">
        <w:start w:val="1"/>
        <w:numFmt w:val="bullet"/>
        <w:lvlText w:val="•"/>
        <w:lvlJc w:val="left"/>
        <w:pPr>
          <w:tabs>
            <w:tab w:val="center" w:pos="4320"/>
            <w:tab w:val="right" w:pos="864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80C0D96">
        <w:start w:val="1"/>
        <w:numFmt w:val="bullet"/>
        <w:lvlText w:val="•"/>
        <w:lvlJc w:val="left"/>
        <w:pPr>
          <w:tabs>
            <w:tab w:val="center" w:pos="4320"/>
            <w:tab w:val="right" w:pos="864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02D90C">
        <w:start w:val="1"/>
        <w:numFmt w:val="bullet"/>
        <w:lvlText w:val="•"/>
        <w:lvlJc w:val="left"/>
        <w:pPr>
          <w:tabs>
            <w:tab w:val="center" w:pos="4320"/>
            <w:tab w:val="right" w:pos="864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FD62718">
        <w:start w:val="1"/>
        <w:numFmt w:val="bullet"/>
        <w:lvlText w:val="•"/>
        <w:lvlJc w:val="left"/>
        <w:pPr>
          <w:tabs>
            <w:tab w:val="center" w:pos="4320"/>
            <w:tab w:val="right" w:pos="864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B747E86">
        <w:start w:val="1"/>
        <w:numFmt w:val="bullet"/>
        <w:lvlText w:val="•"/>
        <w:lvlJc w:val="left"/>
        <w:pPr>
          <w:tabs>
            <w:tab w:val="center" w:pos="4320"/>
            <w:tab w:val="right" w:pos="864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4D69D66">
        <w:start w:val="1"/>
        <w:numFmt w:val="bullet"/>
        <w:lvlText w:val="•"/>
        <w:lvlJc w:val="left"/>
        <w:pPr>
          <w:tabs>
            <w:tab w:val="center" w:pos="4320"/>
            <w:tab w:val="right" w:pos="864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9">
    <w:abstractNumId w:val="9"/>
    <w:lvlOverride w:ilvl="0">
      <w:lvl w:ilvl="0" w:tplc="4722698E">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630C390">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508E020">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1D6A83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80C0D96">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02D90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FD6271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B747E8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4D69D6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0">
    <w:abstractNumId w:val="46"/>
  </w:num>
  <w:num w:numId="61">
    <w:abstractNumId w:val="11"/>
  </w:num>
  <w:num w:numId="62">
    <w:abstractNumId w:val="41"/>
  </w:num>
  <w:num w:numId="63">
    <w:abstractNumId w:val="41"/>
    <w:lvlOverride w:ilvl="0">
      <w:lvl w:ilvl="0">
        <w:start w:val="1"/>
        <w:numFmt w:val="lowerRoman"/>
        <w:lvlText w:val="(%1)"/>
        <w:lvlJc w:val="left"/>
        <w:pPr>
          <w:ind w:left="576" w:hanging="57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ind w:left="360" w:hanging="360"/>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576" w:hanging="576"/>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ind w:left="576" w:hanging="57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lvlText w:val="%3.%4.(%5)"/>
        <w:lvlJc w:val="left"/>
        <w:pPr>
          <w:ind w:left="576" w:hanging="57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3.%4.(%5)(%6)"/>
        <w:lvlJc w:val="left"/>
        <w:pPr>
          <w:ind w:left="576" w:hanging="57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decimal"/>
        <w:lvlText w:val="%3.%4.(%5)(%6)%7."/>
        <w:lvlJc w:val="left"/>
        <w:pPr>
          <w:ind w:left="2592" w:hanging="259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7">
      <w:lvl w:ilvl="7">
        <w:start w:val="1"/>
        <w:numFmt w:val="lowerLetter"/>
        <w:lvlText w:val="%3.%4.(%5)(%6)%7.%8."/>
        <w:lvlJc w:val="left"/>
        <w:pPr>
          <w:ind w:left="2592" w:hanging="259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8">
      <w:lvl w:ilvl="8">
        <w:start w:val="1"/>
        <w:numFmt w:val="lowerRoman"/>
        <w:lvlText w:val="%3.%4.(%5)(%6)%7.%8.%9."/>
        <w:lvlJc w:val="left"/>
        <w:pPr>
          <w:ind w:left="2592" w:hanging="259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num>
  <w:num w:numId="64">
    <w:abstractNumId w:val="41"/>
    <w:lvlOverride w:ilvl="0">
      <w:lvl w:ilvl="0">
        <w:start w:val="1"/>
        <w:numFmt w:val="lowerRoman"/>
        <w:lvlText w:val="(%1)"/>
        <w:lvlJc w:val="left"/>
        <w:pPr>
          <w:ind w:left="576" w:hanging="57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ind w:left="360" w:hanging="360"/>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576" w:hanging="576"/>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ind w:left="540" w:hanging="49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nothing"/>
        <w:lvlText w:val="%3.%4.(%5)"/>
        <w:lvlJc w:val="left"/>
        <w:pPr>
          <w:ind w:left="540" w:hanging="49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3.%4.(%5)(%6)"/>
        <w:lvlJc w:val="left"/>
        <w:pPr>
          <w:ind w:left="540" w:hanging="49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decimal"/>
        <w:lvlText w:val="%3.%4.(%5)(%6)%7."/>
        <w:lvlJc w:val="left"/>
        <w:pPr>
          <w:ind w:left="2556" w:hanging="25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7">
      <w:lvl w:ilvl="7">
        <w:start w:val="1"/>
        <w:numFmt w:val="lowerLetter"/>
        <w:lvlText w:val="%3.%4.(%5)(%6)%7.%8."/>
        <w:lvlJc w:val="left"/>
        <w:pPr>
          <w:ind w:left="2556" w:hanging="25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8">
      <w:lvl w:ilvl="8">
        <w:start w:val="1"/>
        <w:numFmt w:val="lowerRoman"/>
        <w:lvlText w:val="%3.%4.(%5)(%6)%7.%8.%9."/>
        <w:lvlJc w:val="left"/>
        <w:pPr>
          <w:ind w:left="2601" w:hanging="25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num>
  <w:num w:numId="65">
    <w:abstractNumId w:val="41"/>
    <w:lvlOverride w:ilvl="0">
      <w:lvl w:ilvl="0">
        <w:start w:val="1"/>
        <w:numFmt w:val="lowerRoman"/>
        <w:lvlText w:val="(%1)"/>
        <w:lvlJc w:val="left"/>
        <w:pPr>
          <w:ind w:left="576" w:hanging="57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ind w:left="360" w:hanging="360"/>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612" w:hanging="612"/>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ind w:left="540" w:hanging="49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nothing"/>
        <w:lvlText w:val="%3.%4.(%5)"/>
        <w:lvlJc w:val="left"/>
        <w:pPr>
          <w:ind w:left="540" w:hanging="49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3.%4.(%5)(%6)"/>
        <w:lvlJc w:val="left"/>
        <w:pPr>
          <w:ind w:left="540" w:hanging="49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decimal"/>
        <w:lvlText w:val="%3.%4.(%5)(%6)%7."/>
        <w:lvlJc w:val="left"/>
        <w:pPr>
          <w:ind w:left="2556" w:hanging="25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7">
      <w:lvl w:ilvl="7">
        <w:start w:val="1"/>
        <w:numFmt w:val="lowerLetter"/>
        <w:lvlText w:val="%3.%4.(%5)(%6)%7.%8."/>
        <w:lvlJc w:val="left"/>
        <w:pPr>
          <w:ind w:left="2556" w:hanging="25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8">
      <w:lvl w:ilvl="8">
        <w:start w:val="1"/>
        <w:numFmt w:val="lowerRoman"/>
        <w:lvlText w:val="%3.%4.(%5)(%6)%7.%8.%9."/>
        <w:lvlJc w:val="left"/>
        <w:pPr>
          <w:ind w:left="2601" w:hanging="25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num>
  <w:num w:numId="66">
    <w:abstractNumId w:val="41"/>
    <w:lvlOverride w:ilvl="0">
      <w:lvl w:ilvl="0">
        <w:start w:val="1"/>
        <w:numFmt w:val="lowerRoman"/>
        <w:lvlText w:val="(%1)"/>
        <w:lvlJc w:val="left"/>
        <w:pPr>
          <w:ind w:left="576" w:hanging="57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ind w:left="360" w:hanging="360"/>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612" w:hanging="612"/>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ind w:left="576" w:hanging="57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lvlText w:val="%3.%4.(%5)"/>
        <w:lvlJc w:val="left"/>
        <w:pPr>
          <w:ind w:left="576" w:hanging="57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3.%4.(%5)(%6)"/>
        <w:lvlJc w:val="left"/>
        <w:pPr>
          <w:ind w:left="576" w:hanging="57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decimal"/>
        <w:lvlText w:val="%3.%4.(%5)(%6)%7."/>
        <w:lvlJc w:val="left"/>
        <w:pPr>
          <w:ind w:left="2592" w:hanging="259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7">
      <w:lvl w:ilvl="7">
        <w:start w:val="1"/>
        <w:numFmt w:val="lowerLetter"/>
        <w:lvlText w:val="%3.%4.(%5)(%6)%7.%8."/>
        <w:lvlJc w:val="left"/>
        <w:pPr>
          <w:ind w:left="2592" w:hanging="259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8">
      <w:lvl w:ilvl="8">
        <w:start w:val="1"/>
        <w:numFmt w:val="lowerRoman"/>
        <w:lvlText w:val="%3.%4.(%5)(%6)%7.%8.%9."/>
        <w:lvlJc w:val="left"/>
        <w:pPr>
          <w:ind w:left="2592" w:hanging="259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num>
  <w:num w:numId="67">
    <w:abstractNumId w:val="41"/>
    <w:lvlOverride w:ilvl="0">
      <w:lvl w:ilvl="0">
        <w:start w:val="1"/>
        <w:numFmt w:val="lowerRoman"/>
        <w:lvlText w:val="(%1)"/>
        <w:lvlJc w:val="left"/>
        <w:pPr>
          <w:ind w:left="576" w:hanging="57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ind w:left="360" w:hanging="360"/>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612" w:hanging="612"/>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ind w:left="612" w:hanging="61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lvlText w:val="%3.%4.(%5)"/>
        <w:lvlJc w:val="left"/>
        <w:pPr>
          <w:ind w:left="612" w:hanging="61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3.%4.(%5)(%6)"/>
        <w:lvlJc w:val="left"/>
        <w:pPr>
          <w:ind w:left="612" w:hanging="61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decimal"/>
        <w:lvlText w:val="%3.%4.(%5)(%6)%7."/>
        <w:lvlJc w:val="left"/>
        <w:pPr>
          <w:ind w:left="2628" w:hanging="262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7">
      <w:lvl w:ilvl="7">
        <w:start w:val="1"/>
        <w:numFmt w:val="lowerLetter"/>
        <w:lvlText w:val="%3.%4.(%5)(%6)%7.%8."/>
        <w:lvlJc w:val="left"/>
        <w:pPr>
          <w:ind w:left="2628" w:hanging="262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8">
      <w:lvl w:ilvl="8">
        <w:start w:val="1"/>
        <w:numFmt w:val="lowerRoman"/>
        <w:lvlText w:val="%3.%4.(%5)(%6)%7.%8.%9."/>
        <w:lvlJc w:val="left"/>
        <w:pPr>
          <w:ind w:left="2628" w:hanging="262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num>
  <w:num w:numId="68">
    <w:abstractNumId w:val="41"/>
    <w:lvlOverride w:ilvl="0">
      <w:lvl w:ilvl="0">
        <w:start w:val="1"/>
        <w:numFmt w:val="lowerRoman"/>
        <w:lvlText w:val="(%1)"/>
        <w:lvlJc w:val="left"/>
        <w:pPr>
          <w:ind w:left="576" w:hanging="57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ind w:left="360" w:hanging="360"/>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540" w:hanging="495"/>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ind w:left="540" w:hanging="495"/>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nothing"/>
        <w:lvlText w:val="%3.%4.(%5)"/>
        <w:lvlJc w:val="left"/>
        <w:pPr>
          <w:ind w:left="540" w:hanging="495"/>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3.%4.(%5)(%6)"/>
        <w:lvlJc w:val="left"/>
        <w:pPr>
          <w:ind w:left="540" w:hanging="495"/>
        </w:pPr>
        <w:rPr>
          <w:rFonts w:ascii="Times" w:eastAsia="Times" w:hAnsi="Times" w:cs="Times"/>
          <w:b/>
          <w:bCs/>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decimal"/>
        <w:lvlText w:val="%3.%4.(%5)(%6)%7."/>
        <w:lvlJc w:val="left"/>
        <w:pPr>
          <w:ind w:left="2025" w:hanging="1935"/>
        </w:pPr>
        <w:rPr>
          <w:rFonts w:ascii="Times" w:eastAsia="Times" w:hAnsi="Times" w:cs="Times"/>
          <w:b/>
          <w:bCs/>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7">
      <w:lvl w:ilvl="7">
        <w:start w:val="1"/>
        <w:numFmt w:val="lowerLetter"/>
        <w:lvlText w:val="%3.%4.(%5)(%6)%7.%8."/>
        <w:lvlJc w:val="left"/>
        <w:pPr>
          <w:ind w:left="2385" w:hanging="1935"/>
        </w:pPr>
        <w:rPr>
          <w:rFonts w:ascii="Times" w:eastAsia="Times" w:hAnsi="Times" w:cs="Times"/>
          <w:b/>
          <w:bCs/>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8">
      <w:lvl w:ilvl="8">
        <w:start w:val="1"/>
        <w:numFmt w:val="lowerRoman"/>
        <w:lvlText w:val="%3.%4.(%5)(%6)%7.%8.%9."/>
        <w:lvlJc w:val="left"/>
        <w:pPr>
          <w:ind w:left="2745" w:hanging="1935"/>
        </w:pPr>
        <w:rPr>
          <w:rFonts w:ascii="Times" w:eastAsia="Times" w:hAnsi="Times" w:cs="Times"/>
          <w:b/>
          <w:bCs/>
          <w:i w:val="0"/>
          <w:iCs w:val="0"/>
          <w:caps w:val="0"/>
          <w:smallCaps w:val="0"/>
          <w:strike w:val="0"/>
          <w:dstrike w:val="0"/>
          <w:outline w:val="0"/>
          <w:emboss w:val="0"/>
          <w:imprint w:val="0"/>
          <w:spacing w:val="0"/>
          <w:w w:val="100"/>
          <w:kern w:val="0"/>
          <w:position w:val="0"/>
          <w:sz w:val="16"/>
          <w:szCs w:val="16"/>
          <w:highlight w:val="none"/>
          <w:vertAlign w:val="baseline"/>
        </w:rPr>
      </w:lvl>
    </w:lvlOverride>
  </w:num>
  <w:num w:numId="69">
    <w:abstractNumId w:val="27"/>
  </w:num>
  <w:num w:numId="70">
    <w:abstractNumId w:val="34"/>
  </w:num>
  <w:num w:numId="71">
    <w:abstractNumId w:val="7"/>
  </w:num>
  <w:num w:numId="72">
    <w:abstractNumId w:val="23"/>
  </w:num>
  <w:num w:numId="73">
    <w:abstractNumId w:val="52"/>
  </w:num>
  <w:num w:numId="74">
    <w:abstractNumId w:val="25"/>
  </w:num>
  <w:num w:numId="75">
    <w:abstractNumId w:val="22"/>
  </w:num>
  <w:num w:numId="76">
    <w:abstractNumId w:val="35"/>
  </w:num>
  <w:num w:numId="77">
    <w:abstractNumId w:val="47"/>
  </w:num>
  <w:num w:numId="78">
    <w:abstractNumId w:val="2"/>
  </w:num>
  <w:num w:numId="79">
    <w:abstractNumId w:val="43"/>
  </w:num>
  <w:num w:numId="8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81">
    <w:abstractNumId w:val="16"/>
  </w:num>
  <w:num w:numId="82">
    <w:abstractNumId w:val="37"/>
  </w:num>
  <w:num w:numId="83">
    <w:abstractNumId w:val="4"/>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wson Baker">
    <w15:presenceInfo w15:providerId="None" w15:userId="Lawson Ba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53C"/>
    <w:rsid w:val="0000078C"/>
    <w:rsid w:val="00004585"/>
    <w:rsid w:val="00014306"/>
    <w:rsid w:val="0001622B"/>
    <w:rsid w:val="000169C7"/>
    <w:rsid w:val="00017E67"/>
    <w:rsid w:val="000218F1"/>
    <w:rsid w:val="00021F43"/>
    <w:rsid w:val="0002699D"/>
    <w:rsid w:val="00030848"/>
    <w:rsid w:val="000507D5"/>
    <w:rsid w:val="00051EB8"/>
    <w:rsid w:val="00053106"/>
    <w:rsid w:val="000556E8"/>
    <w:rsid w:val="000559B7"/>
    <w:rsid w:val="00055A3B"/>
    <w:rsid w:val="00055CE1"/>
    <w:rsid w:val="0007432B"/>
    <w:rsid w:val="00081E88"/>
    <w:rsid w:val="00085B6E"/>
    <w:rsid w:val="0009780E"/>
    <w:rsid w:val="000A195F"/>
    <w:rsid w:val="000A2559"/>
    <w:rsid w:val="000A64C5"/>
    <w:rsid w:val="000B0C1F"/>
    <w:rsid w:val="000D08A8"/>
    <w:rsid w:val="000D134D"/>
    <w:rsid w:val="000D2D31"/>
    <w:rsid w:val="000D523B"/>
    <w:rsid w:val="000E0E7B"/>
    <w:rsid w:val="000E30B7"/>
    <w:rsid w:val="000E612F"/>
    <w:rsid w:val="000E72C3"/>
    <w:rsid w:val="000F0F6D"/>
    <w:rsid w:val="000F2E50"/>
    <w:rsid w:val="000F6995"/>
    <w:rsid w:val="00112A77"/>
    <w:rsid w:val="00120D7C"/>
    <w:rsid w:val="00122ACD"/>
    <w:rsid w:val="00123CE1"/>
    <w:rsid w:val="00123CE5"/>
    <w:rsid w:val="00124AEE"/>
    <w:rsid w:val="0014380B"/>
    <w:rsid w:val="00146B14"/>
    <w:rsid w:val="001472B4"/>
    <w:rsid w:val="00151A7B"/>
    <w:rsid w:val="00152836"/>
    <w:rsid w:val="00156913"/>
    <w:rsid w:val="0017482D"/>
    <w:rsid w:val="00174C7A"/>
    <w:rsid w:val="00175BD7"/>
    <w:rsid w:val="001808D6"/>
    <w:rsid w:val="001817AE"/>
    <w:rsid w:val="0018599D"/>
    <w:rsid w:val="0018787A"/>
    <w:rsid w:val="00193E82"/>
    <w:rsid w:val="00194547"/>
    <w:rsid w:val="0019543D"/>
    <w:rsid w:val="001A0FA1"/>
    <w:rsid w:val="001A1040"/>
    <w:rsid w:val="001A28A0"/>
    <w:rsid w:val="001A3110"/>
    <w:rsid w:val="001B44CC"/>
    <w:rsid w:val="001B4896"/>
    <w:rsid w:val="001B4E3B"/>
    <w:rsid w:val="001B74EB"/>
    <w:rsid w:val="001C0C4E"/>
    <w:rsid w:val="001C2189"/>
    <w:rsid w:val="001C66B2"/>
    <w:rsid w:val="001C6D76"/>
    <w:rsid w:val="001C7606"/>
    <w:rsid w:val="001C79B0"/>
    <w:rsid w:val="001D4BB4"/>
    <w:rsid w:val="001D68A0"/>
    <w:rsid w:val="001E1214"/>
    <w:rsid w:val="001E15E7"/>
    <w:rsid w:val="001E5B87"/>
    <w:rsid w:val="001F0E6B"/>
    <w:rsid w:val="002008A3"/>
    <w:rsid w:val="002136A8"/>
    <w:rsid w:val="00213B58"/>
    <w:rsid w:val="002166BF"/>
    <w:rsid w:val="00217D5C"/>
    <w:rsid w:val="00222D4B"/>
    <w:rsid w:val="00227330"/>
    <w:rsid w:val="00230232"/>
    <w:rsid w:val="00241A28"/>
    <w:rsid w:val="00241C96"/>
    <w:rsid w:val="002470DB"/>
    <w:rsid w:val="002472A8"/>
    <w:rsid w:val="0024795F"/>
    <w:rsid w:val="0025361A"/>
    <w:rsid w:val="0025435C"/>
    <w:rsid w:val="002562C3"/>
    <w:rsid w:val="002564C7"/>
    <w:rsid w:val="0025726F"/>
    <w:rsid w:val="00262538"/>
    <w:rsid w:val="00263095"/>
    <w:rsid w:val="002668E4"/>
    <w:rsid w:val="002735A8"/>
    <w:rsid w:val="002852FF"/>
    <w:rsid w:val="002A5CC0"/>
    <w:rsid w:val="002A7BF0"/>
    <w:rsid w:val="002B207E"/>
    <w:rsid w:val="002B5151"/>
    <w:rsid w:val="002C46EE"/>
    <w:rsid w:val="002C6C0C"/>
    <w:rsid w:val="002C7619"/>
    <w:rsid w:val="002D6BA1"/>
    <w:rsid w:val="002D6BA2"/>
    <w:rsid w:val="002E4389"/>
    <w:rsid w:val="002F71D7"/>
    <w:rsid w:val="00300B8B"/>
    <w:rsid w:val="003032B8"/>
    <w:rsid w:val="00303463"/>
    <w:rsid w:val="003205A3"/>
    <w:rsid w:val="00320DE8"/>
    <w:rsid w:val="00340A28"/>
    <w:rsid w:val="0035399F"/>
    <w:rsid w:val="003609C5"/>
    <w:rsid w:val="00362BE8"/>
    <w:rsid w:val="00365EB3"/>
    <w:rsid w:val="0036703C"/>
    <w:rsid w:val="00370DBF"/>
    <w:rsid w:val="00374336"/>
    <w:rsid w:val="00385F7B"/>
    <w:rsid w:val="00397165"/>
    <w:rsid w:val="003A5D48"/>
    <w:rsid w:val="003A7851"/>
    <w:rsid w:val="003B00E9"/>
    <w:rsid w:val="003B24E2"/>
    <w:rsid w:val="003B6344"/>
    <w:rsid w:val="003D15EC"/>
    <w:rsid w:val="003D1B32"/>
    <w:rsid w:val="003D36E0"/>
    <w:rsid w:val="003D49FF"/>
    <w:rsid w:val="003E28A7"/>
    <w:rsid w:val="003E4ED3"/>
    <w:rsid w:val="003F149A"/>
    <w:rsid w:val="003F2483"/>
    <w:rsid w:val="003F51C0"/>
    <w:rsid w:val="004012AD"/>
    <w:rsid w:val="00401D51"/>
    <w:rsid w:val="004072B5"/>
    <w:rsid w:val="00412833"/>
    <w:rsid w:val="004144CF"/>
    <w:rsid w:val="0041562B"/>
    <w:rsid w:val="00421233"/>
    <w:rsid w:val="0042182E"/>
    <w:rsid w:val="004238C8"/>
    <w:rsid w:val="004261D5"/>
    <w:rsid w:val="00456692"/>
    <w:rsid w:val="004715B8"/>
    <w:rsid w:val="00472A51"/>
    <w:rsid w:val="0048058D"/>
    <w:rsid w:val="00483BCA"/>
    <w:rsid w:val="004843B0"/>
    <w:rsid w:val="004843EE"/>
    <w:rsid w:val="00486756"/>
    <w:rsid w:val="0048748C"/>
    <w:rsid w:val="00491F3D"/>
    <w:rsid w:val="00494BAD"/>
    <w:rsid w:val="00496045"/>
    <w:rsid w:val="004B504E"/>
    <w:rsid w:val="004B5A85"/>
    <w:rsid w:val="004B6636"/>
    <w:rsid w:val="004C2351"/>
    <w:rsid w:val="004C2A48"/>
    <w:rsid w:val="004C32EC"/>
    <w:rsid w:val="004C6976"/>
    <w:rsid w:val="004C74E9"/>
    <w:rsid w:val="004D412A"/>
    <w:rsid w:val="004D73F9"/>
    <w:rsid w:val="004E5A3C"/>
    <w:rsid w:val="004E6F2A"/>
    <w:rsid w:val="004F0FE2"/>
    <w:rsid w:val="004F5A0B"/>
    <w:rsid w:val="004F6D9C"/>
    <w:rsid w:val="0050110B"/>
    <w:rsid w:val="00504522"/>
    <w:rsid w:val="00505A09"/>
    <w:rsid w:val="00506FF1"/>
    <w:rsid w:val="00511753"/>
    <w:rsid w:val="00513E8D"/>
    <w:rsid w:val="00520AA2"/>
    <w:rsid w:val="00521685"/>
    <w:rsid w:val="005245EF"/>
    <w:rsid w:val="00527006"/>
    <w:rsid w:val="005300B5"/>
    <w:rsid w:val="005306CD"/>
    <w:rsid w:val="005306D9"/>
    <w:rsid w:val="005334F6"/>
    <w:rsid w:val="00533DEB"/>
    <w:rsid w:val="005438C2"/>
    <w:rsid w:val="0054406E"/>
    <w:rsid w:val="00550671"/>
    <w:rsid w:val="00553F97"/>
    <w:rsid w:val="00564850"/>
    <w:rsid w:val="0056760D"/>
    <w:rsid w:val="00567C03"/>
    <w:rsid w:val="0057562F"/>
    <w:rsid w:val="0057566E"/>
    <w:rsid w:val="00576806"/>
    <w:rsid w:val="005843EF"/>
    <w:rsid w:val="00584C36"/>
    <w:rsid w:val="005855C5"/>
    <w:rsid w:val="0058650F"/>
    <w:rsid w:val="00587290"/>
    <w:rsid w:val="00591AAD"/>
    <w:rsid w:val="00595B75"/>
    <w:rsid w:val="00597342"/>
    <w:rsid w:val="005A2C81"/>
    <w:rsid w:val="005B0033"/>
    <w:rsid w:val="005B13A6"/>
    <w:rsid w:val="005B7243"/>
    <w:rsid w:val="005B7BD0"/>
    <w:rsid w:val="005C4EE2"/>
    <w:rsid w:val="005C612D"/>
    <w:rsid w:val="005C72F7"/>
    <w:rsid w:val="005D08B6"/>
    <w:rsid w:val="005D0DC1"/>
    <w:rsid w:val="005D1312"/>
    <w:rsid w:val="005D392C"/>
    <w:rsid w:val="005D7075"/>
    <w:rsid w:val="005E018C"/>
    <w:rsid w:val="005E258A"/>
    <w:rsid w:val="005E638E"/>
    <w:rsid w:val="005F29CD"/>
    <w:rsid w:val="00601A98"/>
    <w:rsid w:val="006022A3"/>
    <w:rsid w:val="006033B9"/>
    <w:rsid w:val="00605296"/>
    <w:rsid w:val="00606658"/>
    <w:rsid w:val="006069B1"/>
    <w:rsid w:val="006202EE"/>
    <w:rsid w:val="00620F2D"/>
    <w:rsid w:val="0062372D"/>
    <w:rsid w:val="006324F0"/>
    <w:rsid w:val="006330B2"/>
    <w:rsid w:val="00634971"/>
    <w:rsid w:val="0064131F"/>
    <w:rsid w:val="00642C1F"/>
    <w:rsid w:val="0064456E"/>
    <w:rsid w:val="00647E9C"/>
    <w:rsid w:val="00650C68"/>
    <w:rsid w:val="00653AE2"/>
    <w:rsid w:val="006578D1"/>
    <w:rsid w:val="006600D9"/>
    <w:rsid w:val="00662C58"/>
    <w:rsid w:val="00665F5E"/>
    <w:rsid w:val="00665F61"/>
    <w:rsid w:val="00673E3F"/>
    <w:rsid w:val="00677AFF"/>
    <w:rsid w:val="006815BE"/>
    <w:rsid w:val="0068576E"/>
    <w:rsid w:val="006A105D"/>
    <w:rsid w:val="006A1D6D"/>
    <w:rsid w:val="006B64CF"/>
    <w:rsid w:val="006C47EC"/>
    <w:rsid w:val="006C5762"/>
    <w:rsid w:val="006C656E"/>
    <w:rsid w:val="006C6E0A"/>
    <w:rsid w:val="006D0572"/>
    <w:rsid w:val="006D5FE7"/>
    <w:rsid w:val="006E445D"/>
    <w:rsid w:val="006E4C3A"/>
    <w:rsid w:val="006F3A98"/>
    <w:rsid w:val="007000F9"/>
    <w:rsid w:val="00704567"/>
    <w:rsid w:val="0071112F"/>
    <w:rsid w:val="0071167B"/>
    <w:rsid w:val="00725EDB"/>
    <w:rsid w:val="007315C4"/>
    <w:rsid w:val="00742F59"/>
    <w:rsid w:val="0074637F"/>
    <w:rsid w:val="007473D7"/>
    <w:rsid w:val="007500E0"/>
    <w:rsid w:val="0075638F"/>
    <w:rsid w:val="007568FC"/>
    <w:rsid w:val="007610CF"/>
    <w:rsid w:val="00762B25"/>
    <w:rsid w:val="00762C64"/>
    <w:rsid w:val="00763781"/>
    <w:rsid w:val="0077248B"/>
    <w:rsid w:val="00790B9C"/>
    <w:rsid w:val="00792F4D"/>
    <w:rsid w:val="00793A6E"/>
    <w:rsid w:val="007950E9"/>
    <w:rsid w:val="0079681E"/>
    <w:rsid w:val="007A6F28"/>
    <w:rsid w:val="007B58EA"/>
    <w:rsid w:val="007B6E3E"/>
    <w:rsid w:val="007D23B8"/>
    <w:rsid w:val="007D2977"/>
    <w:rsid w:val="007D34C7"/>
    <w:rsid w:val="007D4D04"/>
    <w:rsid w:val="007D7A19"/>
    <w:rsid w:val="007D7FD6"/>
    <w:rsid w:val="007E036E"/>
    <w:rsid w:val="007E1129"/>
    <w:rsid w:val="007E526C"/>
    <w:rsid w:val="007E5853"/>
    <w:rsid w:val="007F322B"/>
    <w:rsid w:val="00807ACE"/>
    <w:rsid w:val="00825B3D"/>
    <w:rsid w:val="00830377"/>
    <w:rsid w:val="0083358B"/>
    <w:rsid w:val="00835F9F"/>
    <w:rsid w:val="008559EE"/>
    <w:rsid w:val="00857640"/>
    <w:rsid w:val="0086239C"/>
    <w:rsid w:val="008638D3"/>
    <w:rsid w:val="00864E24"/>
    <w:rsid w:val="0087553D"/>
    <w:rsid w:val="0087653C"/>
    <w:rsid w:val="00880C03"/>
    <w:rsid w:val="00882122"/>
    <w:rsid w:val="00882316"/>
    <w:rsid w:val="00892A55"/>
    <w:rsid w:val="0089605B"/>
    <w:rsid w:val="008A27AD"/>
    <w:rsid w:val="008B6C68"/>
    <w:rsid w:val="008C71C1"/>
    <w:rsid w:val="008C7B9D"/>
    <w:rsid w:val="008D0080"/>
    <w:rsid w:val="008D1A63"/>
    <w:rsid w:val="008E19DD"/>
    <w:rsid w:val="008E7022"/>
    <w:rsid w:val="00900243"/>
    <w:rsid w:val="00901066"/>
    <w:rsid w:val="009035EA"/>
    <w:rsid w:val="009074DB"/>
    <w:rsid w:val="00911B7B"/>
    <w:rsid w:val="00917D41"/>
    <w:rsid w:val="00921060"/>
    <w:rsid w:val="00922077"/>
    <w:rsid w:val="0093106F"/>
    <w:rsid w:val="00935033"/>
    <w:rsid w:val="009457DC"/>
    <w:rsid w:val="00946128"/>
    <w:rsid w:val="0094686A"/>
    <w:rsid w:val="009478BB"/>
    <w:rsid w:val="00950F48"/>
    <w:rsid w:val="0095458C"/>
    <w:rsid w:val="009569C5"/>
    <w:rsid w:val="009631B9"/>
    <w:rsid w:val="009650FA"/>
    <w:rsid w:val="00967411"/>
    <w:rsid w:val="0096743F"/>
    <w:rsid w:val="00970291"/>
    <w:rsid w:val="00973438"/>
    <w:rsid w:val="00973B02"/>
    <w:rsid w:val="009830DD"/>
    <w:rsid w:val="00994739"/>
    <w:rsid w:val="00995C6B"/>
    <w:rsid w:val="00996B04"/>
    <w:rsid w:val="009A38B0"/>
    <w:rsid w:val="009A4731"/>
    <w:rsid w:val="009B29CE"/>
    <w:rsid w:val="009B3E85"/>
    <w:rsid w:val="009B4172"/>
    <w:rsid w:val="009C308F"/>
    <w:rsid w:val="009D4593"/>
    <w:rsid w:val="009E057E"/>
    <w:rsid w:val="009E7D5B"/>
    <w:rsid w:val="009F1C6A"/>
    <w:rsid w:val="009F22FB"/>
    <w:rsid w:val="009F5998"/>
    <w:rsid w:val="009F74B1"/>
    <w:rsid w:val="00A02EFF"/>
    <w:rsid w:val="00A03E1A"/>
    <w:rsid w:val="00A11335"/>
    <w:rsid w:val="00A16D23"/>
    <w:rsid w:val="00A17002"/>
    <w:rsid w:val="00A21B02"/>
    <w:rsid w:val="00A33AB3"/>
    <w:rsid w:val="00A33F87"/>
    <w:rsid w:val="00A34202"/>
    <w:rsid w:val="00A34F23"/>
    <w:rsid w:val="00A35982"/>
    <w:rsid w:val="00A533EB"/>
    <w:rsid w:val="00A55813"/>
    <w:rsid w:val="00A575FE"/>
    <w:rsid w:val="00A577D0"/>
    <w:rsid w:val="00A63644"/>
    <w:rsid w:val="00A66C46"/>
    <w:rsid w:val="00A671ED"/>
    <w:rsid w:val="00A678D0"/>
    <w:rsid w:val="00A700B1"/>
    <w:rsid w:val="00A72717"/>
    <w:rsid w:val="00A85321"/>
    <w:rsid w:val="00A93D7F"/>
    <w:rsid w:val="00A95B28"/>
    <w:rsid w:val="00AA047B"/>
    <w:rsid w:val="00AA48E6"/>
    <w:rsid w:val="00AA5F58"/>
    <w:rsid w:val="00AB09DE"/>
    <w:rsid w:val="00AB38C7"/>
    <w:rsid w:val="00AB70C6"/>
    <w:rsid w:val="00AC1660"/>
    <w:rsid w:val="00AC3276"/>
    <w:rsid w:val="00AC7021"/>
    <w:rsid w:val="00AD1E99"/>
    <w:rsid w:val="00AE02DF"/>
    <w:rsid w:val="00AF0259"/>
    <w:rsid w:val="00AF443F"/>
    <w:rsid w:val="00AF7EEC"/>
    <w:rsid w:val="00B03502"/>
    <w:rsid w:val="00B04D5E"/>
    <w:rsid w:val="00B06F1D"/>
    <w:rsid w:val="00B13F16"/>
    <w:rsid w:val="00B23F4B"/>
    <w:rsid w:val="00B24B3E"/>
    <w:rsid w:val="00B3752B"/>
    <w:rsid w:val="00B40C8F"/>
    <w:rsid w:val="00B412EF"/>
    <w:rsid w:val="00B41C49"/>
    <w:rsid w:val="00B47B1E"/>
    <w:rsid w:val="00B60F13"/>
    <w:rsid w:val="00B6306E"/>
    <w:rsid w:val="00B6357E"/>
    <w:rsid w:val="00B661E0"/>
    <w:rsid w:val="00B72FC1"/>
    <w:rsid w:val="00B74ADC"/>
    <w:rsid w:val="00B76699"/>
    <w:rsid w:val="00B8592F"/>
    <w:rsid w:val="00B910FA"/>
    <w:rsid w:val="00B927B5"/>
    <w:rsid w:val="00B93778"/>
    <w:rsid w:val="00B94531"/>
    <w:rsid w:val="00B95062"/>
    <w:rsid w:val="00B95328"/>
    <w:rsid w:val="00B96C2C"/>
    <w:rsid w:val="00BB4337"/>
    <w:rsid w:val="00BB4DFD"/>
    <w:rsid w:val="00BB56C7"/>
    <w:rsid w:val="00BB5BA8"/>
    <w:rsid w:val="00BC19EE"/>
    <w:rsid w:val="00BC2EF7"/>
    <w:rsid w:val="00BC316A"/>
    <w:rsid w:val="00BC3766"/>
    <w:rsid w:val="00BD55CE"/>
    <w:rsid w:val="00BD6CB7"/>
    <w:rsid w:val="00BE1FF8"/>
    <w:rsid w:val="00BE3F81"/>
    <w:rsid w:val="00BE4AFA"/>
    <w:rsid w:val="00BE69C0"/>
    <w:rsid w:val="00BE76C4"/>
    <w:rsid w:val="00BF1E9A"/>
    <w:rsid w:val="00BF3DA1"/>
    <w:rsid w:val="00BF7163"/>
    <w:rsid w:val="00C0633D"/>
    <w:rsid w:val="00C06664"/>
    <w:rsid w:val="00C15E97"/>
    <w:rsid w:val="00C20E52"/>
    <w:rsid w:val="00C31758"/>
    <w:rsid w:val="00C321FE"/>
    <w:rsid w:val="00C32A7F"/>
    <w:rsid w:val="00C433A0"/>
    <w:rsid w:val="00C50844"/>
    <w:rsid w:val="00C5167F"/>
    <w:rsid w:val="00C63E7D"/>
    <w:rsid w:val="00C703C3"/>
    <w:rsid w:val="00C72670"/>
    <w:rsid w:val="00C73EBC"/>
    <w:rsid w:val="00C80A25"/>
    <w:rsid w:val="00C86F80"/>
    <w:rsid w:val="00C94E40"/>
    <w:rsid w:val="00C960C1"/>
    <w:rsid w:val="00C96D72"/>
    <w:rsid w:val="00CB0D83"/>
    <w:rsid w:val="00CB1C80"/>
    <w:rsid w:val="00CB26A3"/>
    <w:rsid w:val="00CB5570"/>
    <w:rsid w:val="00CC25C0"/>
    <w:rsid w:val="00CC2A98"/>
    <w:rsid w:val="00CC383F"/>
    <w:rsid w:val="00CC7E6B"/>
    <w:rsid w:val="00CD1C8B"/>
    <w:rsid w:val="00CD3663"/>
    <w:rsid w:val="00CE1DBD"/>
    <w:rsid w:val="00CE2DD6"/>
    <w:rsid w:val="00CE3195"/>
    <w:rsid w:val="00CE34F3"/>
    <w:rsid w:val="00CE5DD6"/>
    <w:rsid w:val="00CF1795"/>
    <w:rsid w:val="00CF2C4F"/>
    <w:rsid w:val="00CF34C5"/>
    <w:rsid w:val="00CF5251"/>
    <w:rsid w:val="00D064E5"/>
    <w:rsid w:val="00D07109"/>
    <w:rsid w:val="00D0784B"/>
    <w:rsid w:val="00D11605"/>
    <w:rsid w:val="00D13054"/>
    <w:rsid w:val="00D156D9"/>
    <w:rsid w:val="00D20947"/>
    <w:rsid w:val="00D20AF5"/>
    <w:rsid w:val="00D20DE8"/>
    <w:rsid w:val="00D211BC"/>
    <w:rsid w:val="00D26BEE"/>
    <w:rsid w:val="00D342D4"/>
    <w:rsid w:val="00D43894"/>
    <w:rsid w:val="00D43CD2"/>
    <w:rsid w:val="00D46016"/>
    <w:rsid w:val="00D467C2"/>
    <w:rsid w:val="00D4686B"/>
    <w:rsid w:val="00D469C2"/>
    <w:rsid w:val="00D46D68"/>
    <w:rsid w:val="00D47810"/>
    <w:rsid w:val="00D5055B"/>
    <w:rsid w:val="00D54839"/>
    <w:rsid w:val="00D5714A"/>
    <w:rsid w:val="00D619C7"/>
    <w:rsid w:val="00D674FF"/>
    <w:rsid w:val="00D703D8"/>
    <w:rsid w:val="00D72CB3"/>
    <w:rsid w:val="00D752DA"/>
    <w:rsid w:val="00D80830"/>
    <w:rsid w:val="00D83198"/>
    <w:rsid w:val="00D92856"/>
    <w:rsid w:val="00D9633C"/>
    <w:rsid w:val="00D9766E"/>
    <w:rsid w:val="00DA63E9"/>
    <w:rsid w:val="00DB158C"/>
    <w:rsid w:val="00DB2B24"/>
    <w:rsid w:val="00DB2B64"/>
    <w:rsid w:val="00DB4099"/>
    <w:rsid w:val="00DB4771"/>
    <w:rsid w:val="00DB4F13"/>
    <w:rsid w:val="00DC1F34"/>
    <w:rsid w:val="00DC311A"/>
    <w:rsid w:val="00DC3C60"/>
    <w:rsid w:val="00DC47B9"/>
    <w:rsid w:val="00DD202D"/>
    <w:rsid w:val="00DD3C4F"/>
    <w:rsid w:val="00DD6100"/>
    <w:rsid w:val="00DD7B53"/>
    <w:rsid w:val="00DE0CFE"/>
    <w:rsid w:val="00DE4F8A"/>
    <w:rsid w:val="00DE7074"/>
    <w:rsid w:val="00DE70E5"/>
    <w:rsid w:val="00DF0AB0"/>
    <w:rsid w:val="00E05C01"/>
    <w:rsid w:val="00E06949"/>
    <w:rsid w:val="00E12FC2"/>
    <w:rsid w:val="00E24151"/>
    <w:rsid w:val="00E25174"/>
    <w:rsid w:val="00E2620E"/>
    <w:rsid w:val="00E3409D"/>
    <w:rsid w:val="00E351F1"/>
    <w:rsid w:val="00E36D88"/>
    <w:rsid w:val="00E379B7"/>
    <w:rsid w:val="00E44E8F"/>
    <w:rsid w:val="00E60923"/>
    <w:rsid w:val="00E60A18"/>
    <w:rsid w:val="00E7294D"/>
    <w:rsid w:val="00E7295D"/>
    <w:rsid w:val="00E72E4E"/>
    <w:rsid w:val="00E753FD"/>
    <w:rsid w:val="00E80A29"/>
    <w:rsid w:val="00E933A9"/>
    <w:rsid w:val="00E956FF"/>
    <w:rsid w:val="00EA083A"/>
    <w:rsid w:val="00EA2D97"/>
    <w:rsid w:val="00EA5279"/>
    <w:rsid w:val="00EA78A6"/>
    <w:rsid w:val="00EB6B9B"/>
    <w:rsid w:val="00EC695E"/>
    <w:rsid w:val="00ED4A5E"/>
    <w:rsid w:val="00EE0117"/>
    <w:rsid w:val="00EE4143"/>
    <w:rsid w:val="00EE61CF"/>
    <w:rsid w:val="00EF2CBF"/>
    <w:rsid w:val="00EF7916"/>
    <w:rsid w:val="00F063A4"/>
    <w:rsid w:val="00F10609"/>
    <w:rsid w:val="00F14D20"/>
    <w:rsid w:val="00F153CC"/>
    <w:rsid w:val="00F244D8"/>
    <w:rsid w:val="00F26BA7"/>
    <w:rsid w:val="00F33C6D"/>
    <w:rsid w:val="00F437CD"/>
    <w:rsid w:val="00F505C8"/>
    <w:rsid w:val="00F50665"/>
    <w:rsid w:val="00F53695"/>
    <w:rsid w:val="00F541AA"/>
    <w:rsid w:val="00F548E7"/>
    <w:rsid w:val="00F75C52"/>
    <w:rsid w:val="00F762E0"/>
    <w:rsid w:val="00F777A0"/>
    <w:rsid w:val="00F81078"/>
    <w:rsid w:val="00F90483"/>
    <w:rsid w:val="00F91278"/>
    <w:rsid w:val="00F92A62"/>
    <w:rsid w:val="00F977D0"/>
    <w:rsid w:val="00FA0E2A"/>
    <w:rsid w:val="00FA25FF"/>
    <w:rsid w:val="00FA3029"/>
    <w:rsid w:val="00FA4FE5"/>
    <w:rsid w:val="00FA5C86"/>
    <w:rsid w:val="00FC7060"/>
    <w:rsid w:val="00FC71FD"/>
    <w:rsid w:val="00FD02DE"/>
    <w:rsid w:val="00FD4471"/>
    <w:rsid w:val="00FD714D"/>
    <w:rsid w:val="00FD7AC1"/>
    <w:rsid w:val="00FE0594"/>
    <w:rsid w:val="00FF416B"/>
    <w:rsid w:val="00FF5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D35DC"/>
  <w15:docId w15:val="{52537543-B8E4-9341-9B0F-BC197055C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337"/>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rsid w:val="00BB4337"/>
    <w:pPr>
      <w:keepNext/>
      <w:keepLines/>
      <w:spacing w:before="480" w:after="120"/>
      <w:outlineLvl w:val="0"/>
    </w:pPr>
    <w:rPr>
      <w:b/>
      <w:sz w:val="48"/>
      <w:szCs w:val="48"/>
    </w:rPr>
  </w:style>
  <w:style w:type="paragraph" w:styleId="Heading2">
    <w:name w:val="heading 2"/>
    <w:basedOn w:val="Normal"/>
    <w:next w:val="Normal"/>
    <w:link w:val="Heading2Char"/>
    <w:rsid w:val="00BB4337"/>
    <w:pPr>
      <w:keepNext/>
      <w:keepLines/>
      <w:spacing w:before="360" w:after="80"/>
      <w:outlineLvl w:val="1"/>
    </w:pPr>
    <w:rPr>
      <w:b/>
      <w:sz w:val="36"/>
      <w:szCs w:val="36"/>
    </w:rPr>
  </w:style>
  <w:style w:type="paragraph" w:styleId="Heading3">
    <w:name w:val="heading 3"/>
    <w:next w:val="Body"/>
    <w:unhideWhenUsed/>
    <w:qFormat/>
    <w:rsid w:val="00BB4337"/>
    <w:pPr>
      <w:pBdr>
        <w:bar w:val="none" w:sz="0" w:color="auto"/>
      </w:pBdr>
      <w:spacing w:after="120"/>
      <w:outlineLvl w:val="2"/>
    </w:pPr>
    <w:rPr>
      <w:rFonts w:eastAsia="Times New Roman"/>
      <w:b/>
      <w:color w:val="000000"/>
      <w:sz w:val="16"/>
      <w:szCs w:val="16"/>
      <w:bdr w:val="none" w:sz="0" w:space="0" w:color="auto"/>
    </w:rPr>
  </w:style>
  <w:style w:type="paragraph" w:styleId="Heading4">
    <w:name w:val="heading 4"/>
    <w:next w:val="Body"/>
    <w:unhideWhenUsed/>
    <w:qFormat/>
    <w:rsid w:val="00BB4337"/>
    <w:pPr>
      <w:pBdr>
        <w:bar w:val="none" w:sz="0" w:color="auto"/>
      </w:pBdr>
      <w:spacing w:after="120"/>
      <w:jc w:val="both"/>
      <w:outlineLvl w:val="3"/>
    </w:pPr>
    <w:rPr>
      <w:rFonts w:eastAsia="Times New Roman"/>
      <w:color w:val="000000"/>
      <w:sz w:val="16"/>
      <w:szCs w:val="16"/>
      <w:bdr w:val="none" w:sz="0" w:space="0" w:color="auto"/>
    </w:rPr>
  </w:style>
  <w:style w:type="paragraph" w:styleId="Heading5">
    <w:name w:val="heading 5"/>
    <w:basedOn w:val="Normal"/>
    <w:next w:val="Normal"/>
    <w:link w:val="Heading5Char"/>
    <w:rsid w:val="00BB4337"/>
    <w:pPr>
      <w:keepNext/>
      <w:keepLines/>
      <w:spacing w:before="220" w:after="40"/>
      <w:outlineLvl w:val="4"/>
    </w:pPr>
    <w:rPr>
      <w:b/>
      <w:sz w:val="22"/>
      <w:szCs w:val="22"/>
    </w:rPr>
  </w:style>
  <w:style w:type="paragraph" w:styleId="Heading6">
    <w:name w:val="heading 6"/>
    <w:basedOn w:val="Normal"/>
    <w:next w:val="Normal"/>
    <w:link w:val="Heading6Char"/>
    <w:rsid w:val="00BB433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rsid w:val="00BB4337"/>
    <w:pPr>
      <w:tabs>
        <w:tab w:val="right" w:pos="9020"/>
      </w:tabs>
    </w:pPr>
    <w:rPr>
      <w:rFonts w:ascii="Helvetica Neue" w:hAnsi="Helvetica Neue" w:cs="Arial Unicode MS"/>
      <w:color w:val="000000"/>
      <w:sz w:val="24"/>
      <w:szCs w:val="24"/>
    </w:rPr>
  </w:style>
  <w:style w:type="paragraph" w:customStyle="1" w:styleId="Body">
    <w:name w:val="Body"/>
    <w:rsid w:val="00BB4337"/>
    <w:pPr>
      <w:widowControl w:val="0"/>
    </w:pPr>
    <w:rPr>
      <w:rFonts w:cs="Arial Unicode MS"/>
      <w:color w:val="000000"/>
      <w:u w:color="000000"/>
    </w:rPr>
  </w:style>
  <w:style w:type="paragraph" w:styleId="Title">
    <w:name w:val="Title"/>
    <w:next w:val="Body"/>
    <w:link w:val="TitleChar"/>
    <w:uiPriority w:val="10"/>
    <w:qFormat/>
    <w:rsid w:val="00BB4337"/>
    <w:pPr>
      <w:widowControl w:val="0"/>
      <w:pBdr>
        <w:bar w:val="none" w:sz="0" w:color="auto"/>
      </w:pBdr>
      <w:spacing w:after="240"/>
      <w:jc w:val="center"/>
    </w:pPr>
    <w:rPr>
      <w:rFonts w:eastAsia="Times New Roman"/>
      <w:b/>
      <w:color w:val="000000"/>
      <w:u w:val="single"/>
      <w:bdr w:val="none" w:sz="0" w:space="0" w:color="auto"/>
    </w:rPr>
  </w:style>
  <w:style w:type="numbering" w:customStyle="1" w:styleId="ImportedStyle2">
    <w:name w:val="Imported Style 2"/>
    <w:pPr>
      <w:numPr>
        <w:numId w:val="1"/>
      </w:numPr>
    </w:p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numbering" w:customStyle="1" w:styleId="ImportedStyle5">
    <w:name w:val="Imported Style 5"/>
    <w:pPr>
      <w:numPr>
        <w:numId w:val="10"/>
      </w:numPr>
    </w:pPr>
  </w:style>
  <w:style w:type="paragraph" w:customStyle="1" w:styleId="BodyA">
    <w:name w:val="Body A"/>
    <w:rsid w:val="00BB4337"/>
    <w:rPr>
      <w:rFonts w:eastAsia="Times New Roman"/>
      <w:color w:val="000000"/>
      <w:sz w:val="22"/>
      <w:szCs w:val="22"/>
      <w:u w:color="000000"/>
    </w:rPr>
  </w:style>
  <w:style w:type="numbering" w:customStyle="1" w:styleId="ImportedStyle6">
    <w:name w:val="Imported Style 6"/>
    <w:pPr>
      <w:numPr>
        <w:numId w:val="13"/>
      </w:numPr>
    </w:pPr>
  </w:style>
  <w:style w:type="numbering" w:customStyle="1" w:styleId="ImportedStyle7">
    <w:name w:val="Imported Style 7"/>
    <w:pPr>
      <w:numPr>
        <w:numId w:val="16"/>
      </w:numPr>
    </w:pPr>
  </w:style>
  <w:style w:type="paragraph" w:styleId="ListParagraph">
    <w:name w:val="List Paragraph"/>
    <w:uiPriority w:val="1"/>
    <w:qFormat/>
    <w:rsid w:val="00BB4337"/>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eastAsia="Times New Roman"/>
      <w:sz w:val="24"/>
      <w:szCs w:val="24"/>
      <w:bdr w:val="none" w:sz="0" w:space="0" w:color="auto"/>
    </w:rPr>
  </w:style>
  <w:style w:type="numbering" w:customStyle="1" w:styleId="ImportedStyle8">
    <w:name w:val="Imported Style 8"/>
    <w:pPr>
      <w:numPr>
        <w:numId w:val="19"/>
      </w:numPr>
    </w:pPr>
  </w:style>
  <w:style w:type="character" w:customStyle="1" w:styleId="Link">
    <w:name w:val="Link"/>
    <w:rPr>
      <w:color w:val="0000FF"/>
      <w:u w:val="single" w:color="0000FF"/>
    </w:rPr>
  </w:style>
  <w:style w:type="character" w:customStyle="1" w:styleId="Hyperlink0">
    <w:name w:val="Hyperlink.0"/>
    <w:basedOn w:val="Link"/>
    <w:rPr>
      <w:rFonts w:ascii="Times New Roman" w:eastAsia="Times New Roman" w:hAnsi="Times New Roman" w:cs="Times New Roman"/>
      <w:color w:val="000000"/>
      <w:u w:val="single" w:color="000000"/>
    </w:rPr>
  </w:style>
  <w:style w:type="paragraph" w:customStyle="1" w:styleId="TableParagraph">
    <w:name w:val="Table Paragraph"/>
    <w:uiPriority w:val="1"/>
    <w:qFormat/>
    <w:rsid w:val="00BB433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ind w:left="110"/>
    </w:pPr>
    <w:rPr>
      <w:rFonts w:eastAsia="Times New Roman"/>
      <w:sz w:val="22"/>
      <w:szCs w:val="22"/>
      <w:bdr w:val="none" w:sz="0" w:space="0" w:color="auto"/>
    </w:rPr>
  </w:style>
  <w:style w:type="numbering" w:customStyle="1" w:styleId="ImportedStyle14">
    <w:name w:val="Imported Style 14"/>
    <w:pPr>
      <w:numPr>
        <w:numId w:val="31"/>
      </w:numPr>
    </w:pPr>
  </w:style>
  <w:style w:type="paragraph" w:customStyle="1" w:styleId="EuroCorp1L3">
    <w:name w:val="EuroCorp1_L3"/>
    <w:link w:val="EuroCorp1L3Char"/>
    <w:rsid w:val="00BB4337"/>
    <w:pPr>
      <w:numPr>
        <w:ilvl w:val="2"/>
        <w:numId w:val="80"/>
      </w:numPr>
      <w:pBdr>
        <w:top w:val="none" w:sz="0" w:space="0" w:color="auto"/>
        <w:left w:val="none" w:sz="0" w:space="0" w:color="auto"/>
        <w:bottom w:val="none" w:sz="0" w:space="0" w:color="auto"/>
        <w:right w:val="none" w:sz="0" w:space="0" w:color="auto"/>
        <w:between w:val="none" w:sz="0" w:space="0" w:color="auto"/>
        <w:bar w:val="none" w:sz="0" w:color="auto"/>
      </w:pBdr>
      <w:spacing w:after="240"/>
      <w:jc w:val="both"/>
    </w:pPr>
    <w:rPr>
      <w:rFonts w:eastAsia="Times New Roman"/>
      <w:sz w:val="24"/>
      <w:szCs w:val="24"/>
      <w:bdr w:val="none" w:sz="0" w:space="0" w:color="auto"/>
    </w:rPr>
  </w:style>
  <w:style w:type="character" w:customStyle="1" w:styleId="None">
    <w:name w:val="None"/>
  </w:style>
  <w:style w:type="character" w:customStyle="1" w:styleId="Hyperlink1">
    <w:name w:val="Hyperlink.1"/>
    <w:basedOn w:val="None"/>
    <w:rPr>
      <w:rFonts w:ascii="Times New Roman" w:eastAsia="Times New Roman" w:hAnsi="Times New Roman" w:cs="Times New Roman"/>
      <w:lang w:val="en-US"/>
    </w:rPr>
  </w:style>
  <w:style w:type="paragraph" w:customStyle="1" w:styleId="BodyTextContinued">
    <w:name w:val="Body Text Continued"/>
    <w:rsid w:val="00BB4337"/>
    <w:pPr>
      <w:pBdr>
        <w:top w:val="none" w:sz="0" w:space="0" w:color="auto"/>
        <w:left w:val="none" w:sz="0" w:space="0" w:color="auto"/>
        <w:bottom w:val="none" w:sz="0" w:space="0" w:color="auto"/>
        <w:right w:val="none" w:sz="0" w:space="0" w:color="auto"/>
        <w:between w:val="none" w:sz="0" w:space="0" w:color="auto"/>
        <w:bar w:val="none" w:sz="0" w:color="auto"/>
      </w:pBdr>
      <w:spacing w:after="240"/>
      <w:jc w:val="both"/>
    </w:pPr>
    <w:rPr>
      <w:rFonts w:eastAsia="Times New Roman"/>
      <w:sz w:val="24"/>
      <w:bdr w:val="none" w:sz="0" w:space="0" w:color="auto"/>
    </w:rPr>
  </w:style>
  <w:style w:type="paragraph" w:customStyle="1" w:styleId="LegalTwo2">
    <w:name w:val="LegalTwo 2"/>
    <w:link w:val="LegalTwo2Char"/>
    <w:uiPriority w:val="9"/>
    <w:qFormat/>
    <w:rsid w:val="00BB4337"/>
    <w:pPr>
      <w:numPr>
        <w:ilvl w:val="1"/>
        <w:numId w:val="71"/>
      </w:numPr>
      <w:pBdr>
        <w:top w:val="none" w:sz="0" w:space="0" w:color="auto"/>
        <w:left w:val="none" w:sz="0" w:space="0" w:color="auto"/>
        <w:bottom w:val="none" w:sz="0" w:space="0" w:color="auto"/>
        <w:right w:val="none" w:sz="0" w:space="0" w:color="auto"/>
        <w:between w:val="none" w:sz="0" w:space="0" w:color="auto"/>
        <w:bar w:val="none" w:sz="0" w:color="auto"/>
      </w:pBdr>
      <w:spacing w:after="240"/>
      <w:jc w:val="both"/>
      <w:outlineLvl w:val="1"/>
    </w:pPr>
    <w:rPr>
      <w:rFonts w:eastAsia="Times New Roman"/>
      <w:sz w:val="24"/>
      <w:szCs w:val="24"/>
      <w:bdr w:val="none" w:sz="0" w:space="0" w:color="auto"/>
    </w:rPr>
  </w:style>
  <w:style w:type="numbering" w:customStyle="1" w:styleId="ImportedStyle16">
    <w:name w:val="Imported Style 16"/>
    <w:pPr>
      <w:numPr>
        <w:numId w:val="36"/>
      </w:numPr>
    </w:pPr>
  </w:style>
  <w:style w:type="paragraph" w:styleId="BalloonText">
    <w:name w:val="Balloon Text"/>
    <w:basedOn w:val="Normal"/>
    <w:link w:val="BalloonTextChar"/>
    <w:uiPriority w:val="99"/>
    <w:semiHidden/>
    <w:unhideWhenUsed/>
    <w:rsid w:val="00BB4337"/>
    <w:rPr>
      <w:rFonts w:ascii="Tahoma" w:hAnsi="Tahoma" w:cs="Tahoma"/>
      <w:sz w:val="16"/>
      <w:szCs w:val="16"/>
    </w:rPr>
  </w:style>
  <w:style w:type="character" w:customStyle="1" w:styleId="BalloonTextChar">
    <w:name w:val="Balloon Text Char"/>
    <w:basedOn w:val="DefaultParagraphFont"/>
    <w:link w:val="BalloonText"/>
    <w:uiPriority w:val="99"/>
    <w:semiHidden/>
    <w:rsid w:val="00EF7916"/>
    <w:rPr>
      <w:rFonts w:ascii="Tahoma" w:eastAsia="Times New Roman" w:hAnsi="Tahoma" w:cs="Tahoma"/>
      <w:sz w:val="16"/>
      <w:szCs w:val="16"/>
      <w:bdr w:val="none" w:sz="0" w:space="0" w:color="auto"/>
    </w:rPr>
  </w:style>
  <w:style w:type="character" w:customStyle="1" w:styleId="Heading1Char">
    <w:name w:val="Heading 1 Char"/>
    <w:basedOn w:val="DefaultParagraphFont"/>
    <w:link w:val="Heading1"/>
    <w:rsid w:val="00217D5C"/>
    <w:rPr>
      <w:rFonts w:eastAsia="Times New Roman"/>
      <w:b/>
      <w:sz w:val="48"/>
      <w:szCs w:val="48"/>
      <w:bdr w:val="none" w:sz="0" w:space="0" w:color="auto"/>
    </w:rPr>
  </w:style>
  <w:style w:type="character" w:customStyle="1" w:styleId="Heading2Char">
    <w:name w:val="Heading 2 Char"/>
    <w:basedOn w:val="DefaultParagraphFont"/>
    <w:link w:val="Heading2"/>
    <w:rsid w:val="00217D5C"/>
    <w:rPr>
      <w:rFonts w:eastAsia="Times New Roman"/>
      <w:b/>
      <w:sz w:val="36"/>
      <w:szCs w:val="36"/>
      <w:bdr w:val="none" w:sz="0" w:space="0" w:color="auto"/>
    </w:rPr>
  </w:style>
  <w:style w:type="character" w:customStyle="1" w:styleId="Heading5Char">
    <w:name w:val="Heading 5 Char"/>
    <w:basedOn w:val="DefaultParagraphFont"/>
    <w:link w:val="Heading5"/>
    <w:rsid w:val="00217D5C"/>
    <w:rPr>
      <w:rFonts w:eastAsia="Times New Roman"/>
      <w:b/>
      <w:sz w:val="22"/>
      <w:szCs w:val="22"/>
      <w:bdr w:val="none" w:sz="0" w:space="0" w:color="auto"/>
    </w:rPr>
  </w:style>
  <w:style w:type="character" w:customStyle="1" w:styleId="Heading6Char">
    <w:name w:val="Heading 6 Char"/>
    <w:basedOn w:val="DefaultParagraphFont"/>
    <w:link w:val="Heading6"/>
    <w:rsid w:val="00217D5C"/>
    <w:rPr>
      <w:rFonts w:eastAsia="Times New Roman"/>
      <w:b/>
      <w:bdr w:val="none" w:sz="0" w:space="0" w:color="auto"/>
    </w:rPr>
  </w:style>
  <w:style w:type="paragraph" w:styleId="Subtitle">
    <w:name w:val="Subtitle"/>
    <w:basedOn w:val="Normal"/>
    <w:next w:val="Normal"/>
    <w:link w:val="SubtitleChar"/>
    <w:rsid w:val="00BB4337"/>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217D5C"/>
    <w:rPr>
      <w:rFonts w:ascii="Georgia" w:eastAsia="Georgia" w:hAnsi="Georgia" w:cs="Georgia"/>
      <w:i/>
      <w:color w:val="666666"/>
      <w:sz w:val="48"/>
      <w:szCs w:val="48"/>
      <w:bdr w:val="none" w:sz="0" w:space="0" w:color="auto"/>
    </w:rPr>
  </w:style>
  <w:style w:type="paragraph" w:styleId="CommentText">
    <w:name w:val="annotation text"/>
    <w:basedOn w:val="Normal"/>
    <w:link w:val="CommentTextChar"/>
    <w:uiPriority w:val="99"/>
    <w:unhideWhenUsed/>
    <w:rsid w:val="00BB4337"/>
    <w:rPr>
      <w:sz w:val="20"/>
      <w:szCs w:val="20"/>
    </w:rPr>
  </w:style>
  <w:style w:type="character" w:customStyle="1" w:styleId="CommentTextChar">
    <w:name w:val="Comment Text Char"/>
    <w:basedOn w:val="DefaultParagraphFont"/>
    <w:link w:val="CommentText"/>
    <w:uiPriority w:val="99"/>
    <w:rsid w:val="00217D5C"/>
    <w:rPr>
      <w:rFonts w:eastAsia="Times New Roman"/>
      <w:bdr w:val="none" w:sz="0" w:space="0" w:color="auto"/>
    </w:rPr>
  </w:style>
  <w:style w:type="character" w:styleId="CommentReference">
    <w:name w:val="annotation reference"/>
    <w:basedOn w:val="DefaultParagraphFont"/>
    <w:uiPriority w:val="99"/>
    <w:semiHidden/>
    <w:unhideWhenUsed/>
    <w:rsid w:val="00217D5C"/>
    <w:rPr>
      <w:sz w:val="16"/>
      <w:szCs w:val="16"/>
    </w:rPr>
  </w:style>
  <w:style w:type="paragraph" w:styleId="Header">
    <w:name w:val="header"/>
    <w:basedOn w:val="Normal"/>
    <w:link w:val="HeaderChar"/>
    <w:uiPriority w:val="99"/>
    <w:unhideWhenUsed/>
    <w:rsid w:val="00BB4337"/>
    <w:pPr>
      <w:tabs>
        <w:tab w:val="center" w:pos="4680"/>
        <w:tab w:val="right" w:pos="9360"/>
      </w:tabs>
    </w:pPr>
  </w:style>
  <w:style w:type="character" w:customStyle="1" w:styleId="HeaderChar">
    <w:name w:val="Header Char"/>
    <w:basedOn w:val="DefaultParagraphFont"/>
    <w:link w:val="Header"/>
    <w:uiPriority w:val="99"/>
    <w:rsid w:val="00217D5C"/>
    <w:rPr>
      <w:rFonts w:eastAsia="Times New Roman"/>
      <w:sz w:val="24"/>
      <w:szCs w:val="24"/>
      <w:bdr w:val="none" w:sz="0" w:space="0" w:color="auto"/>
    </w:rPr>
  </w:style>
  <w:style w:type="paragraph" w:styleId="Footer">
    <w:name w:val="footer"/>
    <w:basedOn w:val="Normal"/>
    <w:link w:val="FooterChar"/>
    <w:uiPriority w:val="99"/>
    <w:unhideWhenUsed/>
    <w:rsid w:val="00BB4337"/>
    <w:pPr>
      <w:tabs>
        <w:tab w:val="center" w:pos="4680"/>
        <w:tab w:val="right" w:pos="9360"/>
      </w:tabs>
    </w:pPr>
  </w:style>
  <w:style w:type="character" w:customStyle="1" w:styleId="FooterChar">
    <w:name w:val="Footer Char"/>
    <w:basedOn w:val="DefaultParagraphFont"/>
    <w:link w:val="Footer"/>
    <w:uiPriority w:val="99"/>
    <w:rsid w:val="00217D5C"/>
    <w:rPr>
      <w:rFonts w:eastAsia="Times New Roman"/>
      <w:sz w:val="24"/>
      <w:szCs w:val="24"/>
      <w:bdr w:val="none" w:sz="0" w:space="0" w:color="auto"/>
    </w:rPr>
  </w:style>
  <w:style w:type="character" w:customStyle="1" w:styleId="zzmpTrailerItem">
    <w:name w:val="zzmpTrailerItem"/>
    <w:basedOn w:val="DefaultParagraphFont"/>
    <w:rsid w:val="00217D5C"/>
    <w:rPr>
      <w:rFonts w:ascii="Times New Roman" w:hAnsi="Times New Roman" w:cs="Times New Roman"/>
      <w:dstrike w:val="0"/>
      <w:noProof/>
      <w:color w:val="auto"/>
      <w:spacing w:val="0"/>
      <w:position w:val="0"/>
      <w:sz w:val="16"/>
      <w:szCs w:val="16"/>
      <w:u w:val="none"/>
      <w:effect w:val="none"/>
      <w:vertAlign w:val="baseline"/>
    </w:rPr>
  </w:style>
  <w:style w:type="paragraph" w:styleId="CommentSubject">
    <w:name w:val="annotation subject"/>
    <w:basedOn w:val="CommentText"/>
    <w:next w:val="CommentText"/>
    <w:link w:val="CommentSubjectChar"/>
    <w:uiPriority w:val="99"/>
    <w:semiHidden/>
    <w:unhideWhenUsed/>
    <w:rsid w:val="00217D5C"/>
    <w:rPr>
      <w:b/>
      <w:bCs/>
    </w:rPr>
  </w:style>
  <w:style w:type="character" w:customStyle="1" w:styleId="CommentSubjectChar">
    <w:name w:val="Comment Subject Char"/>
    <w:basedOn w:val="CommentTextChar"/>
    <w:link w:val="CommentSubject"/>
    <w:uiPriority w:val="99"/>
    <w:semiHidden/>
    <w:rsid w:val="00217D5C"/>
    <w:rPr>
      <w:rFonts w:eastAsia="Times New Roman"/>
      <w:b/>
      <w:bCs/>
      <w:bdr w:val="none" w:sz="0" w:space="0" w:color="auto"/>
    </w:rPr>
  </w:style>
  <w:style w:type="paragraph" w:styleId="Revision">
    <w:name w:val="Revision"/>
    <w:hidden/>
    <w:uiPriority w:val="99"/>
    <w:semiHidden/>
    <w:rsid w:val="00BB4337"/>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customStyle="1" w:styleId="Default">
    <w:name w:val="Default"/>
    <w:rsid w:val="00BB4337"/>
    <w:rPr>
      <w:rFonts w:ascii="Helvetica Neue" w:hAnsi="Helvetica Neue" w:cs="Arial Unicode MS"/>
      <w:color w:val="000000"/>
      <w:sz w:val="22"/>
      <w:szCs w:val="22"/>
    </w:rPr>
  </w:style>
  <w:style w:type="character" w:customStyle="1" w:styleId="UnresolvedMention1">
    <w:name w:val="Unresolved Mention1"/>
    <w:basedOn w:val="DefaultParagraphFont"/>
    <w:uiPriority w:val="99"/>
    <w:semiHidden/>
    <w:unhideWhenUsed/>
    <w:rsid w:val="00217D5C"/>
    <w:rPr>
      <w:color w:val="808080"/>
      <w:shd w:val="clear" w:color="auto" w:fill="E6E6E6"/>
    </w:rPr>
  </w:style>
  <w:style w:type="character" w:styleId="FollowedHyperlink">
    <w:name w:val="FollowedHyperlink"/>
    <w:basedOn w:val="DefaultParagraphFont"/>
    <w:uiPriority w:val="99"/>
    <w:semiHidden/>
    <w:unhideWhenUsed/>
    <w:rsid w:val="00217D5C"/>
    <w:rPr>
      <w:color w:val="FF00FF" w:themeColor="followedHyperlink"/>
      <w:u w:val="single"/>
    </w:rPr>
  </w:style>
  <w:style w:type="character" w:customStyle="1" w:styleId="UnresolvedMention2">
    <w:name w:val="Unresolved Mention2"/>
    <w:basedOn w:val="DefaultParagraphFont"/>
    <w:uiPriority w:val="99"/>
    <w:semiHidden/>
    <w:unhideWhenUsed/>
    <w:rsid w:val="00217D5C"/>
    <w:rPr>
      <w:color w:val="605E5C"/>
      <w:shd w:val="clear" w:color="auto" w:fill="E1DFDD"/>
    </w:rPr>
  </w:style>
  <w:style w:type="character" w:customStyle="1" w:styleId="TitleChar">
    <w:name w:val="Title Char"/>
    <w:basedOn w:val="DefaultParagraphFont"/>
    <w:link w:val="Title"/>
    <w:uiPriority w:val="10"/>
    <w:rsid w:val="00217D5C"/>
    <w:rPr>
      <w:rFonts w:eastAsia="Times New Roman"/>
      <w:b/>
      <w:color w:val="000000"/>
      <w:u w:val="single"/>
      <w:bdr w:val="none" w:sz="0" w:space="0" w:color="auto"/>
    </w:rPr>
  </w:style>
  <w:style w:type="paragraph" w:styleId="BodyText">
    <w:name w:val="Body Text"/>
    <w:basedOn w:val="Normal"/>
    <w:link w:val="BodyTextChar"/>
    <w:rsid w:val="00BB4337"/>
    <w:pPr>
      <w:spacing w:after="240"/>
      <w:ind w:firstLine="720"/>
      <w:jc w:val="both"/>
    </w:pPr>
  </w:style>
  <w:style w:type="character" w:customStyle="1" w:styleId="BodyTextChar">
    <w:name w:val="Body Text Char"/>
    <w:basedOn w:val="DefaultParagraphFont"/>
    <w:link w:val="BodyText"/>
    <w:rsid w:val="00217D5C"/>
    <w:rPr>
      <w:rFonts w:eastAsia="Times New Roman"/>
      <w:sz w:val="24"/>
      <w:szCs w:val="24"/>
      <w:bdr w:val="none" w:sz="0" w:space="0" w:color="auto"/>
    </w:rPr>
  </w:style>
  <w:style w:type="paragraph" w:customStyle="1" w:styleId="LegalTwo1">
    <w:name w:val="LegalTwo 1"/>
    <w:basedOn w:val="Normal"/>
    <w:uiPriority w:val="9"/>
    <w:qFormat/>
    <w:rsid w:val="00BB4337"/>
    <w:pPr>
      <w:numPr>
        <w:numId w:val="71"/>
      </w:numPr>
      <w:spacing w:after="240"/>
      <w:ind w:left="288" w:hanging="288"/>
      <w:jc w:val="both"/>
      <w:outlineLvl w:val="0"/>
    </w:pPr>
  </w:style>
  <w:style w:type="character" w:customStyle="1" w:styleId="LegalTwo2Char">
    <w:name w:val="LegalTwo 2 Char"/>
    <w:basedOn w:val="BodyTextChar"/>
    <w:link w:val="LegalTwo2"/>
    <w:uiPriority w:val="9"/>
    <w:rsid w:val="00217D5C"/>
    <w:rPr>
      <w:rFonts w:eastAsia="Times New Roman"/>
      <w:sz w:val="24"/>
      <w:szCs w:val="24"/>
      <w:bdr w:val="none" w:sz="0" w:space="0" w:color="auto"/>
    </w:rPr>
  </w:style>
  <w:style w:type="paragraph" w:customStyle="1" w:styleId="LegalTwo3">
    <w:name w:val="LegalTwo 3"/>
    <w:basedOn w:val="LegalTwo2"/>
    <w:uiPriority w:val="9"/>
    <w:qFormat/>
    <w:rsid w:val="00BB4337"/>
    <w:pPr>
      <w:numPr>
        <w:ilvl w:val="2"/>
      </w:numPr>
      <w:tabs>
        <w:tab w:val="num" w:pos="360"/>
      </w:tabs>
      <w:contextualSpacing/>
      <w:outlineLvl w:val="2"/>
    </w:pPr>
  </w:style>
  <w:style w:type="paragraph" w:customStyle="1" w:styleId="LegalTwo4">
    <w:name w:val="LegalTwo 4"/>
    <w:basedOn w:val="LegalTwo3"/>
    <w:uiPriority w:val="9"/>
    <w:rsid w:val="00BB4337"/>
    <w:pPr>
      <w:numPr>
        <w:ilvl w:val="3"/>
      </w:numPr>
      <w:tabs>
        <w:tab w:val="left" w:pos="1880"/>
      </w:tabs>
      <w:outlineLvl w:val="3"/>
    </w:pPr>
  </w:style>
  <w:style w:type="paragraph" w:customStyle="1" w:styleId="LegalTwo5">
    <w:name w:val="LegalTwo 5"/>
    <w:basedOn w:val="LegalTwo4"/>
    <w:next w:val="BodyText"/>
    <w:uiPriority w:val="9"/>
    <w:rsid w:val="00BB4337"/>
    <w:pPr>
      <w:numPr>
        <w:ilvl w:val="4"/>
      </w:numPr>
      <w:outlineLvl w:val="4"/>
    </w:pPr>
  </w:style>
  <w:style w:type="paragraph" w:customStyle="1" w:styleId="LegalTwo6">
    <w:name w:val="LegalTwo 6"/>
    <w:basedOn w:val="LegalTwo5"/>
    <w:next w:val="BodyText"/>
    <w:uiPriority w:val="9"/>
    <w:rsid w:val="00BB4337"/>
    <w:pPr>
      <w:numPr>
        <w:ilvl w:val="5"/>
      </w:numPr>
      <w:outlineLvl w:val="5"/>
    </w:pPr>
  </w:style>
  <w:style w:type="paragraph" w:customStyle="1" w:styleId="LegalTwo7">
    <w:name w:val="LegalTwo 7"/>
    <w:basedOn w:val="LegalTwo6"/>
    <w:next w:val="BodyText"/>
    <w:uiPriority w:val="9"/>
    <w:rsid w:val="00BB4337"/>
    <w:pPr>
      <w:numPr>
        <w:ilvl w:val="6"/>
      </w:numPr>
      <w:outlineLvl w:val="6"/>
    </w:pPr>
  </w:style>
  <w:style w:type="paragraph" w:customStyle="1" w:styleId="LegalTwo8">
    <w:name w:val="LegalTwo 8"/>
    <w:basedOn w:val="LegalTwo7"/>
    <w:next w:val="BodyText"/>
    <w:uiPriority w:val="9"/>
    <w:rsid w:val="00BB4337"/>
    <w:pPr>
      <w:numPr>
        <w:ilvl w:val="7"/>
      </w:numPr>
      <w:outlineLvl w:val="7"/>
    </w:pPr>
  </w:style>
  <w:style w:type="paragraph" w:customStyle="1" w:styleId="LegalTwo9">
    <w:name w:val="LegalTwo 9"/>
    <w:basedOn w:val="LegalTwo8"/>
    <w:next w:val="BodyText"/>
    <w:uiPriority w:val="9"/>
    <w:rsid w:val="00BB4337"/>
    <w:pPr>
      <w:numPr>
        <w:ilvl w:val="8"/>
      </w:numPr>
      <w:outlineLvl w:val="8"/>
    </w:pPr>
  </w:style>
  <w:style w:type="table" w:styleId="TableGrid">
    <w:name w:val="Table Grid"/>
    <w:basedOn w:val="TableNormal"/>
    <w:uiPriority w:val="59"/>
    <w:rsid w:val="00217D5C"/>
    <w:pPr>
      <w:pBdr>
        <w:top w:val="none" w:sz="0" w:space="0" w:color="auto"/>
        <w:left w:val="none" w:sz="0" w:space="0" w:color="auto"/>
        <w:bottom w:val="none" w:sz="0" w:space="0" w:color="auto"/>
        <w:right w:val="none" w:sz="0" w:space="0" w:color="auto"/>
        <w:between w:val="none" w:sz="0" w:space="0" w:color="auto"/>
        <w:bar w:val="none" w:sz="0" w:color="auto"/>
      </w:pBdr>
    </w:pPr>
    <w:rPr>
      <w:rFonts w:asciiTheme="majorHAnsi" w:eastAsia="Times New Roman" w:hAnsiTheme="maj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Center">
    <w:name w:val="Body Text Center"/>
    <w:basedOn w:val="Normal"/>
    <w:qFormat/>
    <w:rsid w:val="00BB4337"/>
    <w:pPr>
      <w:spacing w:after="240"/>
      <w:jc w:val="center"/>
    </w:pPr>
  </w:style>
  <w:style w:type="character" w:customStyle="1" w:styleId="il">
    <w:name w:val="il"/>
    <w:basedOn w:val="DefaultParagraphFont"/>
    <w:rsid w:val="00217D5C"/>
  </w:style>
  <w:style w:type="paragraph" w:customStyle="1" w:styleId="EuroCorp1L1">
    <w:name w:val="EuroCorp1_L1"/>
    <w:basedOn w:val="Normal"/>
    <w:rsid w:val="00BB4337"/>
    <w:pPr>
      <w:keepNext/>
      <w:numPr>
        <w:numId w:val="80"/>
      </w:numPr>
      <w:spacing w:after="240"/>
      <w:jc w:val="both"/>
    </w:pPr>
    <w:rPr>
      <w:rFonts w:ascii="Arial" w:eastAsiaTheme="minorHAnsi" w:hAnsi="Arial" w:cs="Arial"/>
      <w:b/>
      <w:bCs/>
      <w:caps/>
      <w:sz w:val="22"/>
      <w:szCs w:val="22"/>
    </w:rPr>
  </w:style>
  <w:style w:type="paragraph" w:customStyle="1" w:styleId="EuroCorp1L2">
    <w:name w:val="EuroCorp1_L2"/>
    <w:basedOn w:val="Normal"/>
    <w:rsid w:val="00BB4337"/>
    <w:pPr>
      <w:numPr>
        <w:ilvl w:val="1"/>
        <w:numId w:val="80"/>
      </w:numPr>
      <w:spacing w:after="240"/>
      <w:jc w:val="both"/>
    </w:pPr>
    <w:rPr>
      <w:rFonts w:ascii="Arial" w:eastAsiaTheme="minorHAnsi" w:hAnsi="Arial" w:cs="Arial"/>
      <w:sz w:val="22"/>
      <w:szCs w:val="22"/>
    </w:rPr>
  </w:style>
  <w:style w:type="character" w:customStyle="1" w:styleId="EuroCorp1L3Char">
    <w:name w:val="EuroCorp1_L3 Char"/>
    <w:basedOn w:val="DefaultParagraphFont"/>
    <w:link w:val="EuroCorp1L3"/>
    <w:locked/>
    <w:rsid w:val="00217D5C"/>
    <w:rPr>
      <w:rFonts w:eastAsia="Times New Roman"/>
      <w:sz w:val="24"/>
      <w:szCs w:val="24"/>
      <w:bdr w:val="none" w:sz="0" w:space="0" w:color="auto"/>
    </w:rPr>
  </w:style>
  <w:style w:type="paragraph" w:customStyle="1" w:styleId="EuroCorp1L4">
    <w:name w:val="EuroCorp1_L4"/>
    <w:basedOn w:val="Normal"/>
    <w:rsid w:val="00BB4337"/>
    <w:pPr>
      <w:numPr>
        <w:ilvl w:val="3"/>
        <w:numId w:val="80"/>
      </w:numPr>
      <w:spacing w:after="240"/>
      <w:ind w:left="2880" w:hanging="360"/>
      <w:jc w:val="both"/>
    </w:pPr>
    <w:rPr>
      <w:rFonts w:ascii="Arial" w:eastAsiaTheme="minorHAnsi" w:hAnsi="Arial" w:cs="Arial"/>
      <w:sz w:val="20"/>
      <w:szCs w:val="20"/>
    </w:rPr>
  </w:style>
  <w:style w:type="paragraph" w:customStyle="1" w:styleId="EuroCorp1L5">
    <w:name w:val="EuroCorp1_L5"/>
    <w:basedOn w:val="Normal"/>
    <w:rsid w:val="00BB4337"/>
    <w:pPr>
      <w:numPr>
        <w:ilvl w:val="4"/>
        <w:numId w:val="80"/>
      </w:numPr>
      <w:spacing w:after="240"/>
      <w:ind w:left="3600" w:hanging="360"/>
      <w:jc w:val="both"/>
    </w:pPr>
    <w:rPr>
      <w:rFonts w:ascii="Arial" w:eastAsiaTheme="minorHAnsi" w:hAnsi="Arial" w:cs="Arial"/>
      <w:sz w:val="20"/>
      <w:szCs w:val="20"/>
    </w:rPr>
  </w:style>
  <w:style w:type="paragraph" w:customStyle="1" w:styleId="EuroCorp1L6">
    <w:name w:val="EuroCorp1_L6"/>
    <w:basedOn w:val="Normal"/>
    <w:rsid w:val="00BB4337"/>
    <w:pPr>
      <w:numPr>
        <w:ilvl w:val="5"/>
        <w:numId w:val="80"/>
      </w:numPr>
      <w:spacing w:after="240"/>
      <w:ind w:left="4320" w:right="720" w:hanging="180"/>
      <w:jc w:val="both"/>
    </w:pPr>
    <w:rPr>
      <w:rFonts w:ascii="Arial" w:eastAsiaTheme="minorHAnsi" w:hAnsi="Arial" w:cs="Arial"/>
      <w:sz w:val="20"/>
      <w:szCs w:val="20"/>
    </w:rPr>
  </w:style>
  <w:style w:type="paragraph" w:customStyle="1" w:styleId="EuroCorp1L7">
    <w:name w:val="EuroCorp1_L7"/>
    <w:basedOn w:val="Normal"/>
    <w:rsid w:val="00BB4337"/>
    <w:pPr>
      <w:numPr>
        <w:ilvl w:val="6"/>
        <w:numId w:val="80"/>
      </w:numPr>
      <w:spacing w:after="240"/>
      <w:ind w:left="5040" w:right="720" w:hanging="360"/>
      <w:jc w:val="both"/>
    </w:pPr>
    <w:rPr>
      <w:rFonts w:ascii="Arial" w:eastAsiaTheme="minorHAnsi" w:hAnsi="Arial" w:cs="Arial"/>
      <w:sz w:val="20"/>
      <w:szCs w:val="20"/>
    </w:rPr>
  </w:style>
  <w:style w:type="paragraph" w:customStyle="1" w:styleId="EuroCorp1L8">
    <w:name w:val="EuroCorp1_L8"/>
    <w:basedOn w:val="Normal"/>
    <w:rsid w:val="00BB4337"/>
    <w:pPr>
      <w:numPr>
        <w:ilvl w:val="7"/>
        <w:numId w:val="80"/>
      </w:numPr>
      <w:spacing w:after="240"/>
      <w:ind w:left="5760" w:right="720" w:hanging="360"/>
      <w:jc w:val="both"/>
    </w:pPr>
    <w:rPr>
      <w:rFonts w:ascii="Arial" w:eastAsiaTheme="minorHAnsi" w:hAnsi="Arial" w:cs="Arial"/>
      <w:sz w:val="20"/>
      <w:szCs w:val="20"/>
    </w:rPr>
  </w:style>
  <w:style w:type="paragraph" w:customStyle="1" w:styleId="EuroCorp1L9">
    <w:name w:val="EuroCorp1_L9"/>
    <w:basedOn w:val="Normal"/>
    <w:rsid w:val="00BB4337"/>
    <w:pPr>
      <w:tabs>
        <w:tab w:val="num" w:pos="2430"/>
      </w:tabs>
      <w:spacing w:after="240"/>
      <w:ind w:left="6480" w:right="720" w:hanging="180"/>
      <w:jc w:val="both"/>
    </w:pPr>
    <w:rPr>
      <w:rFonts w:ascii="Arial" w:eastAsiaTheme="minorHAnsi" w:hAnsi="Arial" w:cs="Arial"/>
      <w:sz w:val="20"/>
      <w:szCs w:val="20"/>
    </w:rPr>
  </w:style>
  <w:style w:type="paragraph" w:styleId="NormalWeb">
    <w:name w:val="Normal (Web)"/>
    <w:basedOn w:val="Normal"/>
    <w:uiPriority w:val="99"/>
    <w:unhideWhenUsed/>
    <w:rsid w:val="00BB4337"/>
    <w:pPr>
      <w:spacing w:before="100" w:beforeAutospacing="1" w:after="100" w:afterAutospacing="1"/>
    </w:pPr>
  </w:style>
  <w:style w:type="character" w:customStyle="1" w:styleId="UnresolvedMention3">
    <w:name w:val="Unresolved Mention3"/>
    <w:basedOn w:val="DefaultParagraphFont"/>
    <w:uiPriority w:val="99"/>
    <w:semiHidden/>
    <w:unhideWhenUsed/>
    <w:rsid w:val="00217D5C"/>
    <w:rPr>
      <w:color w:val="605E5C"/>
      <w:shd w:val="clear" w:color="auto" w:fill="E1DFDD"/>
    </w:rPr>
  </w:style>
  <w:style w:type="character" w:styleId="UnresolvedMention">
    <w:name w:val="Unresolved Mention"/>
    <w:basedOn w:val="DefaultParagraphFont"/>
    <w:uiPriority w:val="99"/>
    <w:semiHidden/>
    <w:unhideWhenUsed/>
    <w:rsid w:val="00C32A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2247">
      <w:bodyDiv w:val="1"/>
      <w:marLeft w:val="0"/>
      <w:marRight w:val="0"/>
      <w:marTop w:val="0"/>
      <w:marBottom w:val="0"/>
      <w:divBdr>
        <w:top w:val="none" w:sz="0" w:space="0" w:color="auto"/>
        <w:left w:val="none" w:sz="0" w:space="0" w:color="auto"/>
        <w:bottom w:val="none" w:sz="0" w:space="0" w:color="auto"/>
        <w:right w:val="none" w:sz="0" w:space="0" w:color="auto"/>
      </w:divBdr>
    </w:div>
    <w:div w:id="48069489">
      <w:bodyDiv w:val="1"/>
      <w:marLeft w:val="0"/>
      <w:marRight w:val="0"/>
      <w:marTop w:val="0"/>
      <w:marBottom w:val="0"/>
      <w:divBdr>
        <w:top w:val="none" w:sz="0" w:space="0" w:color="auto"/>
        <w:left w:val="none" w:sz="0" w:space="0" w:color="auto"/>
        <w:bottom w:val="none" w:sz="0" w:space="0" w:color="auto"/>
        <w:right w:val="none" w:sz="0" w:space="0" w:color="auto"/>
      </w:divBdr>
    </w:div>
    <w:div w:id="113407536">
      <w:bodyDiv w:val="1"/>
      <w:marLeft w:val="0"/>
      <w:marRight w:val="0"/>
      <w:marTop w:val="0"/>
      <w:marBottom w:val="0"/>
      <w:divBdr>
        <w:top w:val="none" w:sz="0" w:space="0" w:color="auto"/>
        <w:left w:val="none" w:sz="0" w:space="0" w:color="auto"/>
        <w:bottom w:val="none" w:sz="0" w:space="0" w:color="auto"/>
        <w:right w:val="none" w:sz="0" w:space="0" w:color="auto"/>
      </w:divBdr>
    </w:div>
    <w:div w:id="140315238">
      <w:bodyDiv w:val="1"/>
      <w:marLeft w:val="0"/>
      <w:marRight w:val="0"/>
      <w:marTop w:val="0"/>
      <w:marBottom w:val="0"/>
      <w:divBdr>
        <w:top w:val="none" w:sz="0" w:space="0" w:color="auto"/>
        <w:left w:val="none" w:sz="0" w:space="0" w:color="auto"/>
        <w:bottom w:val="none" w:sz="0" w:space="0" w:color="auto"/>
        <w:right w:val="none" w:sz="0" w:space="0" w:color="auto"/>
      </w:divBdr>
    </w:div>
    <w:div w:id="161429903">
      <w:bodyDiv w:val="1"/>
      <w:marLeft w:val="0"/>
      <w:marRight w:val="0"/>
      <w:marTop w:val="0"/>
      <w:marBottom w:val="0"/>
      <w:divBdr>
        <w:top w:val="none" w:sz="0" w:space="0" w:color="auto"/>
        <w:left w:val="none" w:sz="0" w:space="0" w:color="auto"/>
        <w:bottom w:val="none" w:sz="0" w:space="0" w:color="auto"/>
        <w:right w:val="none" w:sz="0" w:space="0" w:color="auto"/>
      </w:divBdr>
    </w:div>
    <w:div w:id="175198379">
      <w:bodyDiv w:val="1"/>
      <w:marLeft w:val="0"/>
      <w:marRight w:val="0"/>
      <w:marTop w:val="0"/>
      <w:marBottom w:val="0"/>
      <w:divBdr>
        <w:top w:val="none" w:sz="0" w:space="0" w:color="auto"/>
        <w:left w:val="none" w:sz="0" w:space="0" w:color="auto"/>
        <w:bottom w:val="none" w:sz="0" w:space="0" w:color="auto"/>
        <w:right w:val="none" w:sz="0" w:space="0" w:color="auto"/>
      </w:divBdr>
    </w:div>
    <w:div w:id="250941838">
      <w:bodyDiv w:val="1"/>
      <w:marLeft w:val="0"/>
      <w:marRight w:val="0"/>
      <w:marTop w:val="0"/>
      <w:marBottom w:val="0"/>
      <w:divBdr>
        <w:top w:val="none" w:sz="0" w:space="0" w:color="auto"/>
        <w:left w:val="none" w:sz="0" w:space="0" w:color="auto"/>
        <w:bottom w:val="none" w:sz="0" w:space="0" w:color="auto"/>
        <w:right w:val="none" w:sz="0" w:space="0" w:color="auto"/>
      </w:divBdr>
    </w:div>
    <w:div w:id="321158115">
      <w:bodyDiv w:val="1"/>
      <w:marLeft w:val="0"/>
      <w:marRight w:val="0"/>
      <w:marTop w:val="0"/>
      <w:marBottom w:val="0"/>
      <w:divBdr>
        <w:top w:val="none" w:sz="0" w:space="0" w:color="auto"/>
        <w:left w:val="none" w:sz="0" w:space="0" w:color="auto"/>
        <w:bottom w:val="none" w:sz="0" w:space="0" w:color="auto"/>
        <w:right w:val="none" w:sz="0" w:space="0" w:color="auto"/>
      </w:divBdr>
      <w:divsChild>
        <w:div w:id="977606751">
          <w:marLeft w:val="0"/>
          <w:marRight w:val="0"/>
          <w:marTop w:val="0"/>
          <w:marBottom w:val="0"/>
          <w:divBdr>
            <w:top w:val="none" w:sz="0" w:space="0" w:color="auto"/>
            <w:left w:val="none" w:sz="0" w:space="0" w:color="auto"/>
            <w:bottom w:val="none" w:sz="0" w:space="0" w:color="auto"/>
            <w:right w:val="none" w:sz="0" w:space="0" w:color="auto"/>
          </w:divBdr>
        </w:div>
      </w:divsChild>
    </w:div>
    <w:div w:id="352221091">
      <w:bodyDiv w:val="1"/>
      <w:marLeft w:val="0"/>
      <w:marRight w:val="0"/>
      <w:marTop w:val="0"/>
      <w:marBottom w:val="0"/>
      <w:divBdr>
        <w:top w:val="none" w:sz="0" w:space="0" w:color="auto"/>
        <w:left w:val="none" w:sz="0" w:space="0" w:color="auto"/>
        <w:bottom w:val="none" w:sz="0" w:space="0" w:color="auto"/>
        <w:right w:val="none" w:sz="0" w:space="0" w:color="auto"/>
      </w:divBdr>
    </w:div>
    <w:div w:id="439955439">
      <w:bodyDiv w:val="1"/>
      <w:marLeft w:val="0"/>
      <w:marRight w:val="0"/>
      <w:marTop w:val="0"/>
      <w:marBottom w:val="0"/>
      <w:divBdr>
        <w:top w:val="none" w:sz="0" w:space="0" w:color="auto"/>
        <w:left w:val="none" w:sz="0" w:space="0" w:color="auto"/>
        <w:bottom w:val="none" w:sz="0" w:space="0" w:color="auto"/>
        <w:right w:val="none" w:sz="0" w:space="0" w:color="auto"/>
      </w:divBdr>
    </w:div>
    <w:div w:id="538124251">
      <w:bodyDiv w:val="1"/>
      <w:marLeft w:val="0"/>
      <w:marRight w:val="0"/>
      <w:marTop w:val="0"/>
      <w:marBottom w:val="0"/>
      <w:divBdr>
        <w:top w:val="none" w:sz="0" w:space="0" w:color="auto"/>
        <w:left w:val="none" w:sz="0" w:space="0" w:color="auto"/>
        <w:bottom w:val="none" w:sz="0" w:space="0" w:color="auto"/>
        <w:right w:val="none" w:sz="0" w:space="0" w:color="auto"/>
      </w:divBdr>
    </w:div>
    <w:div w:id="564990699">
      <w:bodyDiv w:val="1"/>
      <w:marLeft w:val="0"/>
      <w:marRight w:val="0"/>
      <w:marTop w:val="0"/>
      <w:marBottom w:val="0"/>
      <w:divBdr>
        <w:top w:val="none" w:sz="0" w:space="0" w:color="auto"/>
        <w:left w:val="none" w:sz="0" w:space="0" w:color="auto"/>
        <w:bottom w:val="none" w:sz="0" w:space="0" w:color="auto"/>
        <w:right w:val="none" w:sz="0" w:space="0" w:color="auto"/>
      </w:divBdr>
    </w:div>
    <w:div w:id="609627849">
      <w:bodyDiv w:val="1"/>
      <w:marLeft w:val="0"/>
      <w:marRight w:val="0"/>
      <w:marTop w:val="0"/>
      <w:marBottom w:val="0"/>
      <w:divBdr>
        <w:top w:val="none" w:sz="0" w:space="0" w:color="auto"/>
        <w:left w:val="none" w:sz="0" w:space="0" w:color="auto"/>
        <w:bottom w:val="none" w:sz="0" w:space="0" w:color="auto"/>
        <w:right w:val="none" w:sz="0" w:space="0" w:color="auto"/>
      </w:divBdr>
    </w:div>
    <w:div w:id="653409346">
      <w:bodyDiv w:val="1"/>
      <w:marLeft w:val="0"/>
      <w:marRight w:val="0"/>
      <w:marTop w:val="0"/>
      <w:marBottom w:val="0"/>
      <w:divBdr>
        <w:top w:val="none" w:sz="0" w:space="0" w:color="auto"/>
        <w:left w:val="none" w:sz="0" w:space="0" w:color="auto"/>
        <w:bottom w:val="none" w:sz="0" w:space="0" w:color="auto"/>
        <w:right w:val="none" w:sz="0" w:space="0" w:color="auto"/>
      </w:divBdr>
    </w:div>
    <w:div w:id="742802500">
      <w:bodyDiv w:val="1"/>
      <w:marLeft w:val="0"/>
      <w:marRight w:val="0"/>
      <w:marTop w:val="0"/>
      <w:marBottom w:val="0"/>
      <w:divBdr>
        <w:top w:val="none" w:sz="0" w:space="0" w:color="auto"/>
        <w:left w:val="none" w:sz="0" w:space="0" w:color="auto"/>
        <w:bottom w:val="none" w:sz="0" w:space="0" w:color="auto"/>
        <w:right w:val="none" w:sz="0" w:space="0" w:color="auto"/>
      </w:divBdr>
    </w:div>
    <w:div w:id="868646611">
      <w:bodyDiv w:val="1"/>
      <w:marLeft w:val="0"/>
      <w:marRight w:val="0"/>
      <w:marTop w:val="0"/>
      <w:marBottom w:val="0"/>
      <w:divBdr>
        <w:top w:val="none" w:sz="0" w:space="0" w:color="auto"/>
        <w:left w:val="none" w:sz="0" w:space="0" w:color="auto"/>
        <w:bottom w:val="none" w:sz="0" w:space="0" w:color="auto"/>
        <w:right w:val="none" w:sz="0" w:space="0" w:color="auto"/>
      </w:divBdr>
    </w:div>
    <w:div w:id="882982906">
      <w:bodyDiv w:val="1"/>
      <w:marLeft w:val="0"/>
      <w:marRight w:val="0"/>
      <w:marTop w:val="0"/>
      <w:marBottom w:val="0"/>
      <w:divBdr>
        <w:top w:val="none" w:sz="0" w:space="0" w:color="auto"/>
        <w:left w:val="none" w:sz="0" w:space="0" w:color="auto"/>
        <w:bottom w:val="none" w:sz="0" w:space="0" w:color="auto"/>
        <w:right w:val="none" w:sz="0" w:space="0" w:color="auto"/>
      </w:divBdr>
    </w:div>
    <w:div w:id="891231022">
      <w:bodyDiv w:val="1"/>
      <w:marLeft w:val="0"/>
      <w:marRight w:val="0"/>
      <w:marTop w:val="0"/>
      <w:marBottom w:val="0"/>
      <w:divBdr>
        <w:top w:val="none" w:sz="0" w:space="0" w:color="auto"/>
        <w:left w:val="none" w:sz="0" w:space="0" w:color="auto"/>
        <w:bottom w:val="none" w:sz="0" w:space="0" w:color="auto"/>
        <w:right w:val="none" w:sz="0" w:space="0" w:color="auto"/>
      </w:divBdr>
    </w:div>
    <w:div w:id="901328737">
      <w:bodyDiv w:val="1"/>
      <w:marLeft w:val="0"/>
      <w:marRight w:val="0"/>
      <w:marTop w:val="0"/>
      <w:marBottom w:val="0"/>
      <w:divBdr>
        <w:top w:val="none" w:sz="0" w:space="0" w:color="auto"/>
        <w:left w:val="none" w:sz="0" w:space="0" w:color="auto"/>
        <w:bottom w:val="none" w:sz="0" w:space="0" w:color="auto"/>
        <w:right w:val="none" w:sz="0" w:space="0" w:color="auto"/>
      </w:divBdr>
    </w:div>
    <w:div w:id="920220389">
      <w:bodyDiv w:val="1"/>
      <w:marLeft w:val="0"/>
      <w:marRight w:val="0"/>
      <w:marTop w:val="0"/>
      <w:marBottom w:val="0"/>
      <w:divBdr>
        <w:top w:val="none" w:sz="0" w:space="0" w:color="auto"/>
        <w:left w:val="none" w:sz="0" w:space="0" w:color="auto"/>
        <w:bottom w:val="none" w:sz="0" w:space="0" w:color="auto"/>
        <w:right w:val="none" w:sz="0" w:space="0" w:color="auto"/>
      </w:divBdr>
    </w:div>
    <w:div w:id="945580913">
      <w:bodyDiv w:val="1"/>
      <w:marLeft w:val="0"/>
      <w:marRight w:val="0"/>
      <w:marTop w:val="0"/>
      <w:marBottom w:val="0"/>
      <w:divBdr>
        <w:top w:val="none" w:sz="0" w:space="0" w:color="auto"/>
        <w:left w:val="none" w:sz="0" w:space="0" w:color="auto"/>
        <w:bottom w:val="none" w:sz="0" w:space="0" w:color="auto"/>
        <w:right w:val="none" w:sz="0" w:space="0" w:color="auto"/>
      </w:divBdr>
    </w:div>
    <w:div w:id="1006513374">
      <w:bodyDiv w:val="1"/>
      <w:marLeft w:val="0"/>
      <w:marRight w:val="0"/>
      <w:marTop w:val="0"/>
      <w:marBottom w:val="0"/>
      <w:divBdr>
        <w:top w:val="none" w:sz="0" w:space="0" w:color="auto"/>
        <w:left w:val="none" w:sz="0" w:space="0" w:color="auto"/>
        <w:bottom w:val="none" w:sz="0" w:space="0" w:color="auto"/>
        <w:right w:val="none" w:sz="0" w:space="0" w:color="auto"/>
      </w:divBdr>
    </w:div>
    <w:div w:id="1058895593">
      <w:bodyDiv w:val="1"/>
      <w:marLeft w:val="0"/>
      <w:marRight w:val="0"/>
      <w:marTop w:val="0"/>
      <w:marBottom w:val="0"/>
      <w:divBdr>
        <w:top w:val="none" w:sz="0" w:space="0" w:color="auto"/>
        <w:left w:val="none" w:sz="0" w:space="0" w:color="auto"/>
        <w:bottom w:val="none" w:sz="0" w:space="0" w:color="auto"/>
        <w:right w:val="none" w:sz="0" w:space="0" w:color="auto"/>
      </w:divBdr>
      <w:divsChild>
        <w:div w:id="1188910571">
          <w:marLeft w:val="0"/>
          <w:marRight w:val="0"/>
          <w:marTop w:val="0"/>
          <w:marBottom w:val="0"/>
          <w:divBdr>
            <w:top w:val="none" w:sz="0" w:space="0" w:color="auto"/>
            <w:left w:val="none" w:sz="0" w:space="0" w:color="auto"/>
            <w:bottom w:val="none" w:sz="0" w:space="0" w:color="auto"/>
            <w:right w:val="none" w:sz="0" w:space="0" w:color="auto"/>
          </w:divBdr>
          <w:divsChild>
            <w:div w:id="1663317554">
              <w:marLeft w:val="0"/>
              <w:marRight w:val="0"/>
              <w:marTop w:val="0"/>
              <w:marBottom w:val="0"/>
              <w:divBdr>
                <w:top w:val="none" w:sz="0" w:space="0" w:color="auto"/>
                <w:left w:val="none" w:sz="0" w:space="0" w:color="auto"/>
                <w:bottom w:val="none" w:sz="0" w:space="0" w:color="auto"/>
                <w:right w:val="none" w:sz="0" w:space="0" w:color="auto"/>
              </w:divBdr>
              <w:divsChild>
                <w:div w:id="32396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946817">
      <w:bodyDiv w:val="1"/>
      <w:marLeft w:val="0"/>
      <w:marRight w:val="0"/>
      <w:marTop w:val="0"/>
      <w:marBottom w:val="0"/>
      <w:divBdr>
        <w:top w:val="none" w:sz="0" w:space="0" w:color="auto"/>
        <w:left w:val="none" w:sz="0" w:space="0" w:color="auto"/>
        <w:bottom w:val="none" w:sz="0" w:space="0" w:color="auto"/>
        <w:right w:val="none" w:sz="0" w:space="0" w:color="auto"/>
      </w:divBdr>
    </w:div>
    <w:div w:id="1134831271">
      <w:bodyDiv w:val="1"/>
      <w:marLeft w:val="0"/>
      <w:marRight w:val="0"/>
      <w:marTop w:val="0"/>
      <w:marBottom w:val="0"/>
      <w:divBdr>
        <w:top w:val="none" w:sz="0" w:space="0" w:color="auto"/>
        <w:left w:val="none" w:sz="0" w:space="0" w:color="auto"/>
        <w:bottom w:val="none" w:sz="0" w:space="0" w:color="auto"/>
        <w:right w:val="none" w:sz="0" w:space="0" w:color="auto"/>
      </w:divBdr>
    </w:div>
    <w:div w:id="1187716893">
      <w:bodyDiv w:val="1"/>
      <w:marLeft w:val="0"/>
      <w:marRight w:val="0"/>
      <w:marTop w:val="0"/>
      <w:marBottom w:val="0"/>
      <w:divBdr>
        <w:top w:val="none" w:sz="0" w:space="0" w:color="auto"/>
        <w:left w:val="none" w:sz="0" w:space="0" w:color="auto"/>
        <w:bottom w:val="none" w:sz="0" w:space="0" w:color="auto"/>
        <w:right w:val="none" w:sz="0" w:space="0" w:color="auto"/>
      </w:divBdr>
    </w:div>
    <w:div w:id="1221863011">
      <w:bodyDiv w:val="1"/>
      <w:marLeft w:val="0"/>
      <w:marRight w:val="0"/>
      <w:marTop w:val="0"/>
      <w:marBottom w:val="0"/>
      <w:divBdr>
        <w:top w:val="none" w:sz="0" w:space="0" w:color="auto"/>
        <w:left w:val="none" w:sz="0" w:space="0" w:color="auto"/>
        <w:bottom w:val="none" w:sz="0" w:space="0" w:color="auto"/>
        <w:right w:val="none" w:sz="0" w:space="0" w:color="auto"/>
      </w:divBdr>
    </w:div>
    <w:div w:id="1342975845">
      <w:bodyDiv w:val="1"/>
      <w:marLeft w:val="0"/>
      <w:marRight w:val="0"/>
      <w:marTop w:val="0"/>
      <w:marBottom w:val="0"/>
      <w:divBdr>
        <w:top w:val="none" w:sz="0" w:space="0" w:color="auto"/>
        <w:left w:val="none" w:sz="0" w:space="0" w:color="auto"/>
        <w:bottom w:val="none" w:sz="0" w:space="0" w:color="auto"/>
        <w:right w:val="none" w:sz="0" w:space="0" w:color="auto"/>
      </w:divBdr>
    </w:div>
    <w:div w:id="1343580383">
      <w:bodyDiv w:val="1"/>
      <w:marLeft w:val="0"/>
      <w:marRight w:val="0"/>
      <w:marTop w:val="0"/>
      <w:marBottom w:val="0"/>
      <w:divBdr>
        <w:top w:val="none" w:sz="0" w:space="0" w:color="auto"/>
        <w:left w:val="none" w:sz="0" w:space="0" w:color="auto"/>
        <w:bottom w:val="none" w:sz="0" w:space="0" w:color="auto"/>
        <w:right w:val="none" w:sz="0" w:space="0" w:color="auto"/>
      </w:divBdr>
    </w:div>
    <w:div w:id="1381662360">
      <w:bodyDiv w:val="1"/>
      <w:marLeft w:val="0"/>
      <w:marRight w:val="0"/>
      <w:marTop w:val="0"/>
      <w:marBottom w:val="0"/>
      <w:divBdr>
        <w:top w:val="none" w:sz="0" w:space="0" w:color="auto"/>
        <w:left w:val="none" w:sz="0" w:space="0" w:color="auto"/>
        <w:bottom w:val="none" w:sz="0" w:space="0" w:color="auto"/>
        <w:right w:val="none" w:sz="0" w:space="0" w:color="auto"/>
      </w:divBdr>
      <w:divsChild>
        <w:div w:id="927738708">
          <w:marLeft w:val="0"/>
          <w:marRight w:val="0"/>
          <w:marTop w:val="0"/>
          <w:marBottom w:val="0"/>
          <w:divBdr>
            <w:top w:val="none" w:sz="0" w:space="0" w:color="auto"/>
            <w:left w:val="none" w:sz="0" w:space="0" w:color="auto"/>
            <w:bottom w:val="none" w:sz="0" w:space="0" w:color="auto"/>
            <w:right w:val="none" w:sz="0" w:space="0" w:color="auto"/>
          </w:divBdr>
        </w:div>
      </w:divsChild>
    </w:div>
    <w:div w:id="1382905616">
      <w:bodyDiv w:val="1"/>
      <w:marLeft w:val="0"/>
      <w:marRight w:val="0"/>
      <w:marTop w:val="0"/>
      <w:marBottom w:val="0"/>
      <w:divBdr>
        <w:top w:val="none" w:sz="0" w:space="0" w:color="auto"/>
        <w:left w:val="none" w:sz="0" w:space="0" w:color="auto"/>
        <w:bottom w:val="none" w:sz="0" w:space="0" w:color="auto"/>
        <w:right w:val="none" w:sz="0" w:space="0" w:color="auto"/>
      </w:divBdr>
    </w:div>
    <w:div w:id="1444181759">
      <w:bodyDiv w:val="1"/>
      <w:marLeft w:val="0"/>
      <w:marRight w:val="0"/>
      <w:marTop w:val="0"/>
      <w:marBottom w:val="0"/>
      <w:divBdr>
        <w:top w:val="none" w:sz="0" w:space="0" w:color="auto"/>
        <w:left w:val="none" w:sz="0" w:space="0" w:color="auto"/>
        <w:bottom w:val="none" w:sz="0" w:space="0" w:color="auto"/>
        <w:right w:val="none" w:sz="0" w:space="0" w:color="auto"/>
      </w:divBdr>
    </w:div>
    <w:div w:id="1455950407">
      <w:bodyDiv w:val="1"/>
      <w:marLeft w:val="0"/>
      <w:marRight w:val="0"/>
      <w:marTop w:val="0"/>
      <w:marBottom w:val="0"/>
      <w:divBdr>
        <w:top w:val="none" w:sz="0" w:space="0" w:color="auto"/>
        <w:left w:val="none" w:sz="0" w:space="0" w:color="auto"/>
        <w:bottom w:val="none" w:sz="0" w:space="0" w:color="auto"/>
        <w:right w:val="none" w:sz="0" w:space="0" w:color="auto"/>
      </w:divBdr>
    </w:div>
    <w:div w:id="1539469140">
      <w:bodyDiv w:val="1"/>
      <w:marLeft w:val="0"/>
      <w:marRight w:val="0"/>
      <w:marTop w:val="0"/>
      <w:marBottom w:val="0"/>
      <w:divBdr>
        <w:top w:val="none" w:sz="0" w:space="0" w:color="auto"/>
        <w:left w:val="none" w:sz="0" w:space="0" w:color="auto"/>
        <w:bottom w:val="none" w:sz="0" w:space="0" w:color="auto"/>
        <w:right w:val="none" w:sz="0" w:space="0" w:color="auto"/>
      </w:divBdr>
    </w:div>
    <w:div w:id="1684168565">
      <w:bodyDiv w:val="1"/>
      <w:marLeft w:val="0"/>
      <w:marRight w:val="0"/>
      <w:marTop w:val="0"/>
      <w:marBottom w:val="0"/>
      <w:divBdr>
        <w:top w:val="none" w:sz="0" w:space="0" w:color="auto"/>
        <w:left w:val="none" w:sz="0" w:space="0" w:color="auto"/>
        <w:bottom w:val="none" w:sz="0" w:space="0" w:color="auto"/>
        <w:right w:val="none" w:sz="0" w:space="0" w:color="auto"/>
      </w:divBdr>
    </w:div>
    <w:div w:id="1710834243">
      <w:bodyDiv w:val="1"/>
      <w:marLeft w:val="0"/>
      <w:marRight w:val="0"/>
      <w:marTop w:val="0"/>
      <w:marBottom w:val="0"/>
      <w:divBdr>
        <w:top w:val="none" w:sz="0" w:space="0" w:color="auto"/>
        <w:left w:val="none" w:sz="0" w:space="0" w:color="auto"/>
        <w:bottom w:val="none" w:sz="0" w:space="0" w:color="auto"/>
        <w:right w:val="none" w:sz="0" w:space="0" w:color="auto"/>
      </w:divBdr>
    </w:div>
    <w:div w:id="1776904744">
      <w:bodyDiv w:val="1"/>
      <w:marLeft w:val="0"/>
      <w:marRight w:val="0"/>
      <w:marTop w:val="0"/>
      <w:marBottom w:val="0"/>
      <w:divBdr>
        <w:top w:val="none" w:sz="0" w:space="0" w:color="auto"/>
        <w:left w:val="none" w:sz="0" w:space="0" w:color="auto"/>
        <w:bottom w:val="none" w:sz="0" w:space="0" w:color="auto"/>
        <w:right w:val="none" w:sz="0" w:space="0" w:color="auto"/>
      </w:divBdr>
    </w:div>
    <w:div w:id="1907035206">
      <w:bodyDiv w:val="1"/>
      <w:marLeft w:val="0"/>
      <w:marRight w:val="0"/>
      <w:marTop w:val="0"/>
      <w:marBottom w:val="0"/>
      <w:divBdr>
        <w:top w:val="none" w:sz="0" w:space="0" w:color="auto"/>
        <w:left w:val="none" w:sz="0" w:space="0" w:color="auto"/>
        <w:bottom w:val="none" w:sz="0" w:space="0" w:color="auto"/>
        <w:right w:val="none" w:sz="0" w:space="0" w:color="auto"/>
      </w:divBdr>
      <w:divsChild>
        <w:div w:id="972641935">
          <w:marLeft w:val="0"/>
          <w:marRight w:val="0"/>
          <w:marTop w:val="0"/>
          <w:marBottom w:val="0"/>
          <w:divBdr>
            <w:top w:val="none" w:sz="0" w:space="0" w:color="auto"/>
            <w:left w:val="none" w:sz="0" w:space="0" w:color="auto"/>
            <w:bottom w:val="none" w:sz="0" w:space="0" w:color="auto"/>
            <w:right w:val="none" w:sz="0" w:space="0" w:color="auto"/>
          </w:divBdr>
          <w:divsChild>
            <w:div w:id="396979476">
              <w:marLeft w:val="0"/>
              <w:marRight w:val="0"/>
              <w:marTop w:val="0"/>
              <w:marBottom w:val="0"/>
              <w:divBdr>
                <w:top w:val="none" w:sz="0" w:space="0" w:color="auto"/>
                <w:left w:val="none" w:sz="0" w:space="0" w:color="auto"/>
                <w:bottom w:val="none" w:sz="0" w:space="0" w:color="auto"/>
                <w:right w:val="none" w:sz="0" w:space="0" w:color="auto"/>
              </w:divBdr>
            </w:div>
          </w:divsChild>
        </w:div>
        <w:div w:id="2125491454">
          <w:marLeft w:val="0"/>
          <w:marRight w:val="0"/>
          <w:marTop w:val="0"/>
          <w:marBottom w:val="0"/>
          <w:divBdr>
            <w:top w:val="none" w:sz="0" w:space="0" w:color="auto"/>
            <w:left w:val="none" w:sz="0" w:space="0" w:color="auto"/>
            <w:bottom w:val="none" w:sz="0" w:space="0" w:color="auto"/>
            <w:right w:val="none" w:sz="0" w:space="0" w:color="auto"/>
          </w:divBdr>
          <w:divsChild>
            <w:div w:id="1085221304">
              <w:marLeft w:val="0"/>
              <w:marRight w:val="0"/>
              <w:marTop w:val="0"/>
              <w:marBottom w:val="0"/>
              <w:divBdr>
                <w:top w:val="none" w:sz="0" w:space="0" w:color="auto"/>
                <w:left w:val="none" w:sz="0" w:space="0" w:color="auto"/>
                <w:bottom w:val="none" w:sz="0" w:space="0" w:color="auto"/>
                <w:right w:val="none" w:sz="0" w:space="0" w:color="auto"/>
              </w:divBdr>
            </w:div>
          </w:divsChild>
        </w:div>
        <w:div w:id="1613633091">
          <w:marLeft w:val="0"/>
          <w:marRight w:val="0"/>
          <w:marTop w:val="0"/>
          <w:marBottom w:val="0"/>
          <w:divBdr>
            <w:top w:val="none" w:sz="0" w:space="0" w:color="auto"/>
            <w:left w:val="none" w:sz="0" w:space="0" w:color="auto"/>
            <w:bottom w:val="none" w:sz="0" w:space="0" w:color="auto"/>
            <w:right w:val="none" w:sz="0" w:space="0" w:color="auto"/>
          </w:divBdr>
          <w:divsChild>
            <w:div w:id="10913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41306">
      <w:bodyDiv w:val="1"/>
      <w:marLeft w:val="0"/>
      <w:marRight w:val="0"/>
      <w:marTop w:val="0"/>
      <w:marBottom w:val="0"/>
      <w:divBdr>
        <w:top w:val="none" w:sz="0" w:space="0" w:color="auto"/>
        <w:left w:val="none" w:sz="0" w:space="0" w:color="auto"/>
        <w:bottom w:val="none" w:sz="0" w:space="0" w:color="auto"/>
        <w:right w:val="none" w:sz="0" w:space="0" w:color="auto"/>
      </w:divBdr>
    </w:div>
    <w:div w:id="1946110628">
      <w:bodyDiv w:val="1"/>
      <w:marLeft w:val="0"/>
      <w:marRight w:val="0"/>
      <w:marTop w:val="0"/>
      <w:marBottom w:val="0"/>
      <w:divBdr>
        <w:top w:val="none" w:sz="0" w:space="0" w:color="auto"/>
        <w:left w:val="none" w:sz="0" w:space="0" w:color="auto"/>
        <w:bottom w:val="none" w:sz="0" w:space="0" w:color="auto"/>
        <w:right w:val="none" w:sz="0" w:space="0" w:color="auto"/>
      </w:divBdr>
    </w:div>
    <w:div w:id="1960721922">
      <w:bodyDiv w:val="1"/>
      <w:marLeft w:val="0"/>
      <w:marRight w:val="0"/>
      <w:marTop w:val="0"/>
      <w:marBottom w:val="0"/>
      <w:divBdr>
        <w:top w:val="none" w:sz="0" w:space="0" w:color="auto"/>
        <w:left w:val="none" w:sz="0" w:space="0" w:color="auto"/>
        <w:bottom w:val="none" w:sz="0" w:space="0" w:color="auto"/>
        <w:right w:val="none" w:sz="0" w:space="0" w:color="auto"/>
      </w:divBdr>
    </w:div>
    <w:div w:id="2100367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yperlink" Target="https://app.fileboard.com/p/o6f0qxq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identitymindglobal.com/gdpr/subprocessors/" TargetMode="External"/><Relationship Id="rId2" Type="http://schemas.openxmlformats.org/officeDocument/2006/relationships/numbering" Target="numbering.xml"/><Relationship Id="rId16" Type="http://schemas.openxmlformats.org/officeDocument/2006/relationships/hyperlink" Target="https://coinmarketcap.com/"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egal@tokensoft.io" TargetMode="External"/><Relationship Id="rId5" Type="http://schemas.openxmlformats.org/officeDocument/2006/relationships/webSettings" Target="webSettings.xml"/><Relationship Id="rId15" Type="http://schemas.openxmlformats.org/officeDocument/2006/relationships/hyperlink" Target="https://messari.io/"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8DF3E-173E-2F4A-BDC0-0C444D4D2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9100</Words>
  <Characters>51871</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Lawson Baker</cp:lastModifiedBy>
  <cp:revision>4</cp:revision>
  <dcterms:created xsi:type="dcterms:W3CDTF">2019-05-15T21:06:00Z</dcterms:created>
  <dcterms:modified xsi:type="dcterms:W3CDTF">2019-06-06T20:37:00Z</dcterms:modified>
</cp:coreProperties>
</file>